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038466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2EC3E" w14:textId="77777777" w:rsidR="00642289" w:rsidRDefault="00642289">
          <w:pPr>
            <w:pStyle w:val="TOCHeading"/>
          </w:pPr>
          <w:r>
            <w:t>Table of Contents</w:t>
          </w:r>
        </w:p>
        <w:p w14:paraId="343BD2D3" w14:textId="1ADB663E" w:rsidR="00C87DAE" w:rsidRDefault="00642289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91458" w:history="1">
            <w:r w:rsidR="00C87DAE" w:rsidRPr="002001B6">
              <w:rPr>
                <w:rStyle w:val="Hyperlink"/>
                <w:noProof/>
              </w:rPr>
              <w:t>Document Control</w:t>
            </w:r>
            <w:r w:rsidR="00C87DAE">
              <w:rPr>
                <w:noProof/>
                <w:webHidden/>
              </w:rPr>
              <w:tab/>
            </w:r>
            <w:r w:rsidR="00C87DAE">
              <w:rPr>
                <w:noProof/>
                <w:webHidden/>
              </w:rPr>
              <w:fldChar w:fldCharType="begin"/>
            </w:r>
            <w:r w:rsidR="00C87DAE">
              <w:rPr>
                <w:noProof/>
                <w:webHidden/>
              </w:rPr>
              <w:instrText xml:space="preserve"> PAGEREF _Toc75091458 \h </w:instrText>
            </w:r>
            <w:r w:rsidR="00C87DAE">
              <w:rPr>
                <w:noProof/>
                <w:webHidden/>
              </w:rPr>
            </w:r>
            <w:r w:rsidR="00C87DAE">
              <w:rPr>
                <w:noProof/>
                <w:webHidden/>
              </w:rPr>
              <w:fldChar w:fldCharType="separate"/>
            </w:r>
            <w:r w:rsidR="00C87DAE">
              <w:rPr>
                <w:noProof/>
                <w:webHidden/>
              </w:rPr>
              <w:t>2</w:t>
            </w:r>
            <w:r w:rsidR="00C87DAE">
              <w:rPr>
                <w:noProof/>
                <w:webHidden/>
              </w:rPr>
              <w:fldChar w:fldCharType="end"/>
            </w:r>
          </w:hyperlink>
        </w:p>
        <w:p w14:paraId="7613C2DD" w14:textId="7F9CA549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59" w:history="1">
            <w:r w:rsidRPr="002001B6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8CCC" w14:textId="1EF1CCB7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0" w:history="1">
            <w:r w:rsidRPr="002001B6">
              <w:rPr>
                <w:rStyle w:val="Hyperlink"/>
                <w:noProof/>
              </w:rPr>
              <w:t>Docume</w:t>
            </w:r>
            <w:r w:rsidRPr="002001B6">
              <w:rPr>
                <w:rStyle w:val="Hyperlink"/>
                <w:noProof/>
              </w:rPr>
              <w:t>n</w:t>
            </w:r>
            <w:r w:rsidRPr="002001B6">
              <w:rPr>
                <w:rStyle w:val="Hyperlink"/>
                <w:noProof/>
              </w:rPr>
              <w:t>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5955" w14:textId="5D947445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1" w:history="1">
            <w:r w:rsidRPr="002001B6">
              <w:rPr>
                <w:rStyle w:val="Hyperlink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E905" w14:textId="67B01715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2" w:history="1">
            <w:r w:rsidRPr="002001B6">
              <w:rPr>
                <w:rStyle w:val="Hyperlink"/>
                <w:noProof/>
              </w:rPr>
              <w:t>Test Plan 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482B" w14:textId="49746C2B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3" w:history="1">
            <w:r w:rsidRPr="002001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9447" w14:textId="4B00070A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4" w:history="1">
            <w:r w:rsidRPr="002001B6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4EE5" w14:textId="289DCE43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5" w:history="1">
            <w:r w:rsidRPr="002001B6">
              <w:rPr>
                <w:rStyle w:val="Hyperlink"/>
                <w:noProof/>
              </w:rPr>
              <w:t>Test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7EA2" w14:textId="6FF7E083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66" w:history="1">
            <w:r w:rsidRPr="002001B6">
              <w:rPr>
                <w:rStyle w:val="Hyperlink"/>
                <w:noProof/>
              </w:rPr>
              <w:t>Testing Scope (What will be tested):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AFEE" w14:textId="121C0C43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83" w:history="1">
            <w:r w:rsidRPr="002001B6">
              <w:rPr>
                <w:rStyle w:val="Hyperlink"/>
                <w:noProof/>
              </w:rPr>
              <w:t>Testing out of scope (What won’t be tested):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23C3" w14:textId="15CA36C6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0" w:history="1">
            <w:r w:rsidRPr="002001B6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2013" w14:textId="7545E0D3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4" w:history="1">
            <w:r w:rsidRPr="002001B6">
              <w:rPr>
                <w:rStyle w:val="Hyperlink"/>
                <w:noProof/>
                <w:lang w:val="en-US"/>
              </w:rPr>
              <w:t>Test Approach (How it is tested):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4148" w14:textId="7E535B57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5" w:history="1">
            <w:r w:rsidRPr="002001B6">
              <w:rPr>
                <w:rStyle w:val="Hyperlink"/>
                <w:noProof/>
                <w:lang w:val="en-US"/>
              </w:rPr>
              <w:t>Story/Sprint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52D4" w14:textId="478AAC10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6" w:history="1">
            <w:r w:rsidRPr="002001B6">
              <w:rPr>
                <w:rStyle w:val="Hyperlink"/>
                <w:noProof/>
                <w:lang w:val="en-US"/>
              </w:rPr>
              <w:t>Done: Definition of done to be agreed with all the relevant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6987" w14:textId="36516D7F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7" w:history="1">
            <w:r w:rsidRPr="002001B6">
              <w:rPr>
                <w:rStyle w:val="Hyperlink"/>
                <w:noProof/>
                <w:lang w:val="en-US"/>
              </w:rPr>
              <w:t>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4A11" w14:textId="1AE34703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8" w:history="1">
            <w:r w:rsidRPr="002001B6">
              <w:rPr>
                <w:rStyle w:val="Hyperlink"/>
                <w:noProof/>
                <w:lang w:val="en-US"/>
              </w:rPr>
              <w:t>Environments: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48E9" w14:textId="0DC0ADF4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499" w:history="1">
            <w:r w:rsidRPr="002001B6">
              <w:rPr>
                <w:rStyle w:val="Hyperlink"/>
                <w:noProof/>
                <w:lang w:val="en-US"/>
              </w:rPr>
              <w:t>Entry and 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1193" w14:textId="651072B9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0" w:history="1">
            <w:r w:rsidRPr="002001B6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02DB" w14:textId="0FF8FA8F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1" w:history="1">
            <w:r w:rsidRPr="002001B6">
              <w:rPr>
                <w:rStyle w:val="Hyperlink"/>
                <w:noProof/>
                <w:lang w:val="en-US"/>
              </w:rPr>
              <w:t>Risks and mitigation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45DB" w14:textId="1927CCC4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2" w:history="1">
            <w:r w:rsidRPr="002001B6">
              <w:rPr>
                <w:rStyle w:val="Hyperlink"/>
                <w:noProof/>
                <w:lang w:val="en-US"/>
              </w:rPr>
              <w:t>Reporting: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A22D" w14:textId="7600AF4A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3" w:history="1">
            <w:r w:rsidRPr="002001B6">
              <w:rPr>
                <w:rStyle w:val="Hyperlink"/>
                <w:noProof/>
                <w:lang w:val="en-US"/>
              </w:rPr>
              <w:t>Testing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53FD" w14:textId="32FB74C6" w:rsidR="00C87DAE" w:rsidRDefault="00C87DAE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4" w:history="1">
            <w:r w:rsidRPr="002001B6">
              <w:rPr>
                <w:rStyle w:val="Hyperlink"/>
                <w:noProof/>
                <w:lang w:val="en-US"/>
              </w:rPr>
              <w:t>Defects and Defect Tracking: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013B" w14:textId="09D5D9BE" w:rsidR="00C87DAE" w:rsidRDefault="00C87D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5091505" w:history="1">
            <w:r w:rsidRPr="002001B6">
              <w:rPr>
                <w:rStyle w:val="Hyperlink"/>
                <w:noProof/>
                <w:lang w:val="en-US"/>
              </w:rPr>
              <w:t>Defect lifecycle and assigning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19E9" w14:textId="548EF2B3" w:rsidR="00642289" w:rsidRDefault="00642289">
          <w:r>
            <w:rPr>
              <w:b/>
              <w:bCs/>
              <w:noProof/>
            </w:rPr>
            <w:fldChar w:fldCharType="end"/>
          </w:r>
        </w:p>
      </w:sdtContent>
    </w:sdt>
    <w:p w14:paraId="6C75DA4E" w14:textId="77777777" w:rsidR="003E3206" w:rsidRDefault="003E3206" w:rsidP="003E3206">
      <w:bookmarkStart w:id="0" w:name="_Toc152667825"/>
      <w:bookmarkStart w:id="1" w:name="_Toc152668161"/>
      <w:bookmarkStart w:id="2" w:name="_Toc367884927"/>
      <w:bookmarkStart w:id="3" w:name="_Toc12978369"/>
    </w:p>
    <w:p w14:paraId="0044DA4D" w14:textId="77777777" w:rsidR="00C76AED" w:rsidRDefault="00C76AED" w:rsidP="003E3206"/>
    <w:p w14:paraId="6C77681A" w14:textId="1467252B" w:rsidR="00C76AED" w:rsidRDefault="00C76AED" w:rsidP="00C76AED"/>
    <w:p w14:paraId="5409AE99" w14:textId="6C0EFC1A" w:rsidR="00805DC0" w:rsidRDefault="00805DC0" w:rsidP="00C76AED"/>
    <w:p w14:paraId="15EA667C" w14:textId="77777777" w:rsidR="00C87DAE" w:rsidRPr="00C76AED" w:rsidRDefault="00C87DAE" w:rsidP="00C76AED"/>
    <w:p w14:paraId="3BE1AD20" w14:textId="77777777" w:rsidR="00A018D8" w:rsidRDefault="00A018D8" w:rsidP="00A018D8">
      <w:pPr>
        <w:pStyle w:val="Heading1"/>
      </w:pPr>
      <w:bookmarkStart w:id="4" w:name="_Toc75091458"/>
      <w:r w:rsidRPr="00A50ECF">
        <w:lastRenderedPageBreak/>
        <w:t>Document Control</w:t>
      </w:r>
      <w:bookmarkEnd w:id="0"/>
      <w:bookmarkEnd w:id="1"/>
      <w:bookmarkEnd w:id="2"/>
      <w:bookmarkEnd w:id="3"/>
      <w:bookmarkEnd w:id="4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6663"/>
      </w:tblGrid>
      <w:tr w:rsidR="00A018D8" w:rsidRPr="002C424E" w14:paraId="56CA896E" w14:textId="77777777" w:rsidTr="00226BFE">
        <w:tc>
          <w:tcPr>
            <w:tcW w:w="1977" w:type="dxa"/>
          </w:tcPr>
          <w:p w14:paraId="5BBB7A44" w14:textId="77777777" w:rsidR="00A018D8" w:rsidRPr="002C424E" w:rsidRDefault="00A018D8" w:rsidP="00A018D8">
            <w:r w:rsidRPr="002C424E">
              <w:t>Date</w:t>
            </w:r>
          </w:p>
        </w:tc>
        <w:tc>
          <w:tcPr>
            <w:tcW w:w="6663" w:type="dxa"/>
          </w:tcPr>
          <w:p w14:paraId="424E7425" w14:textId="21C4E9A1" w:rsidR="00A018D8" w:rsidRPr="002C424E" w:rsidRDefault="00376B26" w:rsidP="00A36F00">
            <w:r>
              <w:t xml:space="preserve">20 </w:t>
            </w:r>
            <w:r w:rsidR="00847BF1">
              <w:t>June</w:t>
            </w:r>
            <w:r w:rsidR="00962694">
              <w:t xml:space="preserve"> 202</w:t>
            </w:r>
            <w:r w:rsidR="00847BF1">
              <w:t>1</w:t>
            </w:r>
          </w:p>
        </w:tc>
      </w:tr>
      <w:tr w:rsidR="00A018D8" w:rsidRPr="002C424E" w14:paraId="5052CA69" w14:textId="77777777" w:rsidTr="00226BFE">
        <w:tc>
          <w:tcPr>
            <w:tcW w:w="1977" w:type="dxa"/>
          </w:tcPr>
          <w:p w14:paraId="33072092" w14:textId="77777777" w:rsidR="00A018D8" w:rsidRPr="002C424E" w:rsidRDefault="00A018D8" w:rsidP="00A018D8">
            <w:r w:rsidRPr="002C424E">
              <w:t>Author</w:t>
            </w:r>
          </w:p>
        </w:tc>
        <w:tc>
          <w:tcPr>
            <w:tcW w:w="6663" w:type="dxa"/>
          </w:tcPr>
          <w:p w14:paraId="33795230" w14:textId="77777777" w:rsidR="00A018D8" w:rsidRPr="002C424E" w:rsidRDefault="00647172" w:rsidP="00A018D8">
            <w:r>
              <w:t>Ujjwal Kumar</w:t>
            </w:r>
          </w:p>
        </w:tc>
      </w:tr>
      <w:tr w:rsidR="00A018D8" w:rsidRPr="002C424E" w14:paraId="5DB67096" w14:textId="77777777" w:rsidTr="00226BFE">
        <w:tc>
          <w:tcPr>
            <w:tcW w:w="1977" w:type="dxa"/>
          </w:tcPr>
          <w:p w14:paraId="132C0938" w14:textId="77777777" w:rsidR="00A018D8" w:rsidRPr="002C424E" w:rsidRDefault="00A018D8" w:rsidP="00A018D8">
            <w:r w:rsidRPr="002C424E">
              <w:t>Version Status</w:t>
            </w:r>
          </w:p>
        </w:tc>
        <w:tc>
          <w:tcPr>
            <w:tcW w:w="6663" w:type="dxa"/>
          </w:tcPr>
          <w:p w14:paraId="1B6A727A" w14:textId="77777777" w:rsidR="00A018D8" w:rsidRPr="002C424E" w:rsidRDefault="00A36F00" w:rsidP="00A018D8">
            <w:r>
              <w:t>Draft</w:t>
            </w:r>
          </w:p>
        </w:tc>
      </w:tr>
      <w:tr w:rsidR="00A018D8" w:rsidRPr="002C424E" w14:paraId="7C55B5C8" w14:textId="77777777" w:rsidTr="00226BFE">
        <w:tc>
          <w:tcPr>
            <w:tcW w:w="1977" w:type="dxa"/>
          </w:tcPr>
          <w:p w14:paraId="3B0A0229" w14:textId="77777777" w:rsidR="00A018D8" w:rsidRPr="002C424E" w:rsidRDefault="00A018D8" w:rsidP="00A018D8">
            <w:r w:rsidRPr="002C424E">
              <w:t>Docum</w:t>
            </w:r>
            <w:r>
              <w:t>e</w:t>
            </w:r>
            <w:r w:rsidRPr="002C424E">
              <w:t>nt Location</w:t>
            </w:r>
          </w:p>
        </w:tc>
        <w:tc>
          <w:tcPr>
            <w:tcW w:w="6663" w:type="dxa"/>
          </w:tcPr>
          <w:p w14:paraId="0A01A64E" w14:textId="77777777" w:rsidR="00A018D8" w:rsidRPr="002C424E" w:rsidRDefault="00A36F00" w:rsidP="00A018D8">
            <w:r>
              <w:t>G:\</w:t>
            </w:r>
          </w:p>
        </w:tc>
      </w:tr>
    </w:tbl>
    <w:p w14:paraId="7F2BA360" w14:textId="77777777" w:rsidR="00A018D8" w:rsidRPr="002C424E" w:rsidRDefault="00A018D8" w:rsidP="00A018D8"/>
    <w:p w14:paraId="4827A577" w14:textId="77777777" w:rsidR="00A018D8" w:rsidRPr="002C424E" w:rsidRDefault="00A018D8" w:rsidP="00A018D8">
      <w:pPr>
        <w:pStyle w:val="Heading2"/>
      </w:pPr>
      <w:bookmarkStart w:id="5" w:name="_Toc152667826"/>
      <w:bookmarkStart w:id="6" w:name="_Toc152668162"/>
      <w:bookmarkStart w:id="7" w:name="_Toc367884929"/>
      <w:bookmarkStart w:id="8" w:name="_Toc75091459"/>
      <w:r w:rsidRPr="002C424E">
        <w:t>Version History</w:t>
      </w:r>
      <w:bookmarkEnd w:id="5"/>
      <w:bookmarkEnd w:id="6"/>
      <w:bookmarkEnd w:id="7"/>
      <w:bookmarkEnd w:id="8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1614"/>
        <w:gridCol w:w="3350"/>
        <w:gridCol w:w="1732"/>
      </w:tblGrid>
      <w:tr w:rsidR="00A018D8" w:rsidRPr="002C424E" w14:paraId="101CDAAC" w14:textId="77777777" w:rsidTr="00226BFE">
        <w:tc>
          <w:tcPr>
            <w:tcW w:w="1944" w:type="dxa"/>
            <w:shd w:val="clear" w:color="auto" w:fill="E6E6E6"/>
            <w:vAlign w:val="center"/>
          </w:tcPr>
          <w:p w14:paraId="3403AF5B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Version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0C6B09D5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Date Issued</w:t>
            </w:r>
          </w:p>
        </w:tc>
        <w:tc>
          <w:tcPr>
            <w:tcW w:w="3350" w:type="dxa"/>
            <w:shd w:val="clear" w:color="auto" w:fill="E6E6E6"/>
            <w:vAlign w:val="center"/>
          </w:tcPr>
          <w:p w14:paraId="0164E6B5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Document Location</w:t>
            </w:r>
          </w:p>
        </w:tc>
        <w:tc>
          <w:tcPr>
            <w:tcW w:w="1732" w:type="dxa"/>
            <w:shd w:val="clear" w:color="auto" w:fill="E6E6E6"/>
            <w:vAlign w:val="center"/>
          </w:tcPr>
          <w:p w14:paraId="16F35552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Comments</w:t>
            </w:r>
          </w:p>
        </w:tc>
      </w:tr>
      <w:tr w:rsidR="00A018D8" w:rsidRPr="002C424E" w14:paraId="6EEF7688" w14:textId="77777777" w:rsidTr="00226BFE">
        <w:tc>
          <w:tcPr>
            <w:tcW w:w="1944" w:type="dxa"/>
          </w:tcPr>
          <w:p w14:paraId="3DFDBA16" w14:textId="77777777" w:rsidR="00A018D8" w:rsidRPr="00BC79DB" w:rsidRDefault="00A018D8" w:rsidP="00A018D8">
            <w:pPr>
              <w:rPr>
                <w:iCs/>
              </w:rPr>
            </w:pPr>
            <w:r w:rsidRPr="00BC79DB">
              <w:rPr>
                <w:iCs/>
              </w:rPr>
              <w:t>Draft</w:t>
            </w:r>
          </w:p>
        </w:tc>
        <w:tc>
          <w:tcPr>
            <w:tcW w:w="1614" w:type="dxa"/>
          </w:tcPr>
          <w:p w14:paraId="49D8A5A9" w14:textId="11F62646" w:rsidR="00A018D8" w:rsidRPr="002C424E" w:rsidRDefault="0056164F" w:rsidP="00A018D8">
            <w:pPr>
              <w:rPr>
                <w:i/>
              </w:rPr>
            </w:pPr>
            <w:r>
              <w:rPr>
                <w:i/>
              </w:rPr>
              <w:t>20</w:t>
            </w:r>
            <w:r w:rsidR="00647172">
              <w:rPr>
                <w:i/>
              </w:rPr>
              <w:t>/</w:t>
            </w:r>
            <w:r w:rsidR="00847BF1">
              <w:rPr>
                <w:i/>
              </w:rPr>
              <w:t>06</w:t>
            </w:r>
            <w:r w:rsidR="00647172">
              <w:rPr>
                <w:i/>
              </w:rPr>
              <w:t>/20</w:t>
            </w:r>
            <w:r w:rsidR="00962694">
              <w:rPr>
                <w:i/>
              </w:rPr>
              <w:t>2</w:t>
            </w:r>
            <w:r w:rsidR="00847BF1">
              <w:rPr>
                <w:i/>
              </w:rPr>
              <w:t>1</w:t>
            </w:r>
          </w:p>
        </w:tc>
        <w:tc>
          <w:tcPr>
            <w:tcW w:w="3350" w:type="dxa"/>
          </w:tcPr>
          <w:p w14:paraId="17582774" w14:textId="77777777" w:rsidR="00A018D8" w:rsidRPr="002C424E" w:rsidRDefault="00A36F00" w:rsidP="00A018D8">
            <w:pPr>
              <w:rPr>
                <w:i/>
              </w:rPr>
            </w:pPr>
            <w:r>
              <w:t>G:\</w:t>
            </w:r>
          </w:p>
        </w:tc>
        <w:tc>
          <w:tcPr>
            <w:tcW w:w="1732" w:type="dxa"/>
          </w:tcPr>
          <w:p w14:paraId="2BEE4590" w14:textId="77777777" w:rsidR="00A018D8" w:rsidRPr="002C424E" w:rsidRDefault="00A018D8" w:rsidP="00A018D8">
            <w:pPr>
              <w:rPr>
                <w:i/>
              </w:rPr>
            </w:pPr>
          </w:p>
        </w:tc>
      </w:tr>
      <w:tr w:rsidR="00A018D8" w:rsidRPr="002C424E" w14:paraId="3199FBF7" w14:textId="77777777" w:rsidTr="00226BFE">
        <w:tc>
          <w:tcPr>
            <w:tcW w:w="1944" w:type="dxa"/>
          </w:tcPr>
          <w:p w14:paraId="73A33BB6" w14:textId="77777777" w:rsidR="00A018D8" w:rsidRPr="00BC79DB" w:rsidRDefault="00A018D8" w:rsidP="00A018D8">
            <w:pPr>
              <w:rPr>
                <w:iCs/>
              </w:rPr>
            </w:pPr>
            <w:r w:rsidRPr="00BC79DB">
              <w:rPr>
                <w:iCs/>
              </w:rPr>
              <w:t>V0.1</w:t>
            </w:r>
          </w:p>
        </w:tc>
        <w:tc>
          <w:tcPr>
            <w:tcW w:w="1614" w:type="dxa"/>
          </w:tcPr>
          <w:p w14:paraId="58369C24" w14:textId="2B26F6AA" w:rsidR="00A018D8" w:rsidRPr="002C424E" w:rsidRDefault="00A018D8" w:rsidP="00A018D8">
            <w:pPr>
              <w:rPr>
                <w:i/>
              </w:rPr>
            </w:pPr>
          </w:p>
        </w:tc>
        <w:tc>
          <w:tcPr>
            <w:tcW w:w="3350" w:type="dxa"/>
          </w:tcPr>
          <w:p w14:paraId="421107FD" w14:textId="77777777" w:rsidR="00A018D8" w:rsidRPr="002C424E" w:rsidRDefault="00A36F00" w:rsidP="00A018D8">
            <w:pPr>
              <w:rPr>
                <w:i/>
              </w:rPr>
            </w:pPr>
            <w:r>
              <w:t>G:\</w:t>
            </w:r>
          </w:p>
        </w:tc>
        <w:tc>
          <w:tcPr>
            <w:tcW w:w="1732" w:type="dxa"/>
          </w:tcPr>
          <w:p w14:paraId="226C58DE" w14:textId="7CFC0680" w:rsidR="00A018D8" w:rsidRPr="002C424E" w:rsidRDefault="00A018D8" w:rsidP="00A018D8">
            <w:pPr>
              <w:rPr>
                <w:i/>
              </w:rPr>
            </w:pPr>
          </w:p>
        </w:tc>
      </w:tr>
      <w:tr w:rsidR="00A018D8" w:rsidRPr="002C424E" w14:paraId="485A77BD" w14:textId="77777777" w:rsidTr="00226BFE">
        <w:tc>
          <w:tcPr>
            <w:tcW w:w="1944" w:type="dxa"/>
          </w:tcPr>
          <w:p w14:paraId="7B63F8DC" w14:textId="77777777" w:rsidR="00A018D8" w:rsidRPr="002C424E" w:rsidRDefault="00A018D8" w:rsidP="00A018D8"/>
        </w:tc>
        <w:tc>
          <w:tcPr>
            <w:tcW w:w="1614" w:type="dxa"/>
          </w:tcPr>
          <w:p w14:paraId="454F10B9" w14:textId="77777777" w:rsidR="00A018D8" w:rsidRPr="002C424E" w:rsidRDefault="00A018D8" w:rsidP="00A018D8"/>
        </w:tc>
        <w:tc>
          <w:tcPr>
            <w:tcW w:w="3350" w:type="dxa"/>
          </w:tcPr>
          <w:p w14:paraId="05416C57" w14:textId="77777777" w:rsidR="00A018D8" w:rsidRPr="002C424E" w:rsidRDefault="00A018D8" w:rsidP="00A018D8"/>
        </w:tc>
        <w:tc>
          <w:tcPr>
            <w:tcW w:w="1732" w:type="dxa"/>
          </w:tcPr>
          <w:p w14:paraId="39E604FF" w14:textId="77777777" w:rsidR="00A018D8" w:rsidRPr="002C424E" w:rsidRDefault="00A018D8" w:rsidP="00A018D8"/>
        </w:tc>
      </w:tr>
    </w:tbl>
    <w:p w14:paraId="51B063FA" w14:textId="77777777" w:rsidR="00A018D8" w:rsidRDefault="00A018D8" w:rsidP="00A018D8">
      <w:pPr>
        <w:pStyle w:val="Heading2"/>
      </w:pPr>
      <w:bookmarkStart w:id="9" w:name="_Toc152667827"/>
      <w:bookmarkStart w:id="10" w:name="_Toc152668163"/>
      <w:bookmarkStart w:id="11" w:name="_Toc367884930"/>
    </w:p>
    <w:p w14:paraId="76F8513F" w14:textId="77777777" w:rsidR="00A018D8" w:rsidRPr="002C424E" w:rsidRDefault="00A018D8" w:rsidP="00A018D8">
      <w:pPr>
        <w:pStyle w:val="Heading2"/>
      </w:pPr>
      <w:bookmarkStart w:id="12" w:name="_Toc75091460"/>
      <w:r w:rsidRPr="002C424E">
        <w:t>Document Review</w:t>
      </w:r>
      <w:bookmarkEnd w:id="9"/>
      <w:bookmarkEnd w:id="10"/>
      <w:bookmarkEnd w:id="11"/>
      <w:bookmarkEnd w:id="1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1683"/>
        <w:gridCol w:w="3283"/>
        <w:gridCol w:w="1697"/>
      </w:tblGrid>
      <w:tr w:rsidR="00A018D8" w:rsidRPr="002C424E" w14:paraId="2D743CA2" w14:textId="77777777" w:rsidTr="00226BFE">
        <w:tc>
          <w:tcPr>
            <w:tcW w:w="1977" w:type="dxa"/>
            <w:shd w:val="clear" w:color="auto" w:fill="E6E6E6"/>
          </w:tcPr>
          <w:p w14:paraId="2F51DF84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Version</w:t>
            </w:r>
          </w:p>
        </w:tc>
        <w:tc>
          <w:tcPr>
            <w:tcW w:w="1683" w:type="dxa"/>
            <w:shd w:val="clear" w:color="auto" w:fill="E6E6E6"/>
          </w:tcPr>
          <w:p w14:paraId="72F887B8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Date Reviewed</w:t>
            </w:r>
          </w:p>
        </w:tc>
        <w:tc>
          <w:tcPr>
            <w:tcW w:w="3283" w:type="dxa"/>
            <w:shd w:val="clear" w:color="auto" w:fill="E6E6E6"/>
          </w:tcPr>
          <w:p w14:paraId="437B8399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Department</w:t>
            </w:r>
          </w:p>
        </w:tc>
        <w:tc>
          <w:tcPr>
            <w:tcW w:w="1697" w:type="dxa"/>
            <w:shd w:val="clear" w:color="auto" w:fill="E6E6E6"/>
          </w:tcPr>
          <w:p w14:paraId="747451D5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Reviewed By</w:t>
            </w:r>
          </w:p>
        </w:tc>
      </w:tr>
      <w:tr w:rsidR="00A018D8" w:rsidRPr="002C424E" w14:paraId="7DA79594" w14:textId="77777777" w:rsidTr="00226BFE">
        <w:tc>
          <w:tcPr>
            <w:tcW w:w="1977" w:type="dxa"/>
          </w:tcPr>
          <w:p w14:paraId="5F46EE30" w14:textId="77777777" w:rsidR="00A018D8" w:rsidRPr="003D5000" w:rsidRDefault="00A018D8" w:rsidP="00A018D8">
            <w:pPr>
              <w:rPr>
                <w:iCs/>
              </w:rPr>
            </w:pPr>
            <w:r w:rsidRPr="003D5000">
              <w:rPr>
                <w:iCs/>
              </w:rPr>
              <w:t>Draft</w:t>
            </w:r>
          </w:p>
        </w:tc>
        <w:tc>
          <w:tcPr>
            <w:tcW w:w="1683" w:type="dxa"/>
          </w:tcPr>
          <w:p w14:paraId="3F2C9163" w14:textId="3B077CA8" w:rsidR="00A018D8" w:rsidRPr="002C424E" w:rsidRDefault="00A018D8" w:rsidP="00A018D8">
            <w:pPr>
              <w:rPr>
                <w:i/>
              </w:rPr>
            </w:pPr>
          </w:p>
        </w:tc>
        <w:tc>
          <w:tcPr>
            <w:tcW w:w="3283" w:type="dxa"/>
          </w:tcPr>
          <w:p w14:paraId="2BD256A9" w14:textId="61EAADBB" w:rsidR="00A018D8" w:rsidRPr="002C424E" w:rsidRDefault="00AC7205" w:rsidP="00A018D8">
            <w:pPr>
              <w:rPr>
                <w:i/>
              </w:rPr>
            </w:pPr>
            <w:r>
              <w:rPr>
                <w:i/>
              </w:rPr>
              <w:t xml:space="preserve"> QA</w:t>
            </w:r>
          </w:p>
        </w:tc>
        <w:tc>
          <w:tcPr>
            <w:tcW w:w="1697" w:type="dxa"/>
          </w:tcPr>
          <w:p w14:paraId="3F53671D" w14:textId="77777777" w:rsidR="00A018D8" w:rsidRPr="002C424E" w:rsidRDefault="00F24252" w:rsidP="00A018D8">
            <w:pPr>
              <w:rPr>
                <w:i/>
              </w:rPr>
            </w:pPr>
            <w:r>
              <w:rPr>
                <w:i/>
              </w:rPr>
              <w:t>QA Team</w:t>
            </w:r>
          </w:p>
        </w:tc>
      </w:tr>
      <w:tr w:rsidR="00A018D8" w:rsidRPr="002C424E" w14:paraId="3D689904" w14:textId="77777777" w:rsidTr="00226BFE">
        <w:tc>
          <w:tcPr>
            <w:tcW w:w="1977" w:type="dxa"/>
          </w:tcPr>
          <w:p w14:paraId="21224B00" w14:textId="77777777" w:rsidR="00A018D8" w:rsidRPr="002C424E" w:rsidRDefault="00A018D8" w:rsidP="00A018D8"/>
        </w:tc>
        <w:tc>
          <w:tcPr>
            <w:tcW w:w="1683" w:type="dxa"/>
          </w:tcPr>
          <w:p w14:paraId="3BA3F8C5" w14:textId="77777777" w:rsidR="00A018D8" w:rsidRPr="002C424E" w:rsidRDefault="00A018D8" w:rsidP="00A018D8"/>
        </w:tc>
        <w:tc>
          <w:tcPr>
            <w:tcW w:w="3283" w:type="dxa"/>
          </w:tcPr>
          <w:p w14:paraId="1C8B7922" w14:textId="77777777" w:rsidR="00A018D8" w:rsidRPr="002C424E" w:rsidRDefault="00A018D8" w:rsidP="00A018D8"/>
        </w:tc>
        <w:tc>
          <w:tcPr>
            <w:tcW w:w="1697" w:type="dxa"/>
          </w:tcPr>
          <w:p w14:paraId="2DB2BF7B" w14:textId="77777777" w:rsidR="00A018D8" w:rsidRPr="002C424E" w:rsidRDefault="00A018D8" w:rsidP="00A018D8"/>
        </w:tc>
      </w:tr>
    </w:tbl>
    <w:p w14:paraId="70C3054B" w14:textId="77777777" w:rsidR="00A018D8" w:rsidRDefault="00A018D8" w:rsidP="00A018D8">
      <w:pPr>
        <w:pStyle w:val="Heading2"/>
      </w:pPr>
      <w:bookmarkStart w:id="13" w:name="_Toc152667828"/>
      <w:bookmarkStart w:id="14" w:name="_Toc152668164"/>
      <w:bookmarkStart w:id="15" w:name="_Toc367884931"/>
    </w:p>
    <w:p w14:paraId="04AEFC18" w14:textId="77777777" w:rsidR="00A018D8" w:rsidRPr="002C424E" w:rsidRDefault="00A018D8" w:rsidP="00A018D8">
      <w:pPr>
        <w:pStyle w:val="Heading2"/>
      </w:pPr>
      <w:bookmarkStart w:id="16" w:name="_Toc75091461"/>
      <w:r w:rsidRPr="002C424E">
        <w:t>Distribution List</w:t>
      </w:r>
      <w:bookmarkEnd w:id="13"/>
      <w:bookmarkEnd w:id="14"/>
      <w:bookmarkEnd w:id="15"/>
      <w:bookmarkEnd w:id="16"/>
    </w:p>
    <w:tbl>
      <w:tblPr>
        <w:tblW w:w="87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4969"/>
        <w:gridCol w:w="1747"/>
      </w:tblGrid>
      <w:tr w:rsidR="00A018D8" w:rsidRPr="002C424E" w14:paraId="6099E296" w14:textId="77777777" w:rsidTr="00EA033A">
        <w:trPr>
          <w:trHeight w:val="419"/>
        </w:trPr>
        <w:tc>
          <w:tcPr>
            <w:tcW w:w="1993" w:type="dxa"/>
            <w:shd w:val="clear" w:color="auto" w:fill="E6E6E6"/>
          </w:tcPr>
          <w:p w14:paraId="4809E349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Name</w:t>
            </w:r>
          </w:p>
        </w:tc>
        <w:tc>
          <w:tcPr>
            <w:tcW w:w="4969" w:type="dxa"/>
            <w:shd w:val="clear" w:color="auto" w:fill="E6E6E6"/>
          </w:tcPr>
          <w:p w14:paraId="3E6134B2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Title / Responsibility</w:t>
            </w:r>
          </w:p>
        </w:tc>
        <w:tc>
          <w:tcPr>
            <w:tcW w:w="1747" w:type="dxa"/>
            <w:shd w:val="clear" w:color="auto" w:fill="E6E6E6"/>
          </w:tcPr>
          <w:p w14:paraId="322F6DF3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Action</w:t>
            </w:r>
          </w:p>
        </w:tc>
      </w:tr>
      <w:tr w:rsidR="00A018D8" w:rsidRPr="002C424E" w14:paraId="4C865020" w14:textId="77777777" w:rsidTr="00EA033A">
        <w:trPr>
          <w:trHeight w:val="419"/>
        </w:trPr>
        <w:tc>
          <w:tcPr>
            <w:tcW w:w="1993" w:type="dxa"/>
          </w:tcPr>
          <w:p w14:paraId="0A967022" w14:textId="512726B1" w:rsidR="00A018D8" w:rsidRPr="003D5000" w:rsidRDefault="007D2F84" w:rsidP="00A018D8">
            <w:pPr>
              <w:rPr>
                <w:iCs/>
              </w:rPr>
            </w:pPr>
            <w:r>
              <w:rPr>
                <w:iCs/>
              </w:rPr>
              <w:t>Bunning Team</w:t>
            </w:r>
          </w:p>
        </w:tc>
        <w:tc>
          <w:tcPr>
            <w:tcW w:w="4969" w:type="dxa"/>
          </w:tcPr>
          <w:p w14:paraId="48588172" w14:textId="2AF0E416" w:rsidR="00A018D8" w:rsidRPr="002C424E" w:rsidRDefault="00805DC0" w:rsidP="00A018D8">
            <w:pPr>
              <w:rPr>
                <w:i/>
              </w:rPr>
            </w:pPr>
            <w:r>
              <w:rPr>
                <w:i/>
              </w:rPr>
              <w:t>QA</w:t>
            </w:r>
            <w:r w:rsidR="007D2F84">
              <w:rPr>
                <w:i/>
              </w:rPr>
              <w:t xml:space="preserve"> team</w:t>
            </w:r>
          </w:p>
        </w:tc>
        <w:tc>
          <w:tcPr>
            <w:tcW w:w="1747" w:type="dxa"/>
          </w:tcPr>
          <w:p w14:paraId="066ADBFE" w14:textId="77777777" w:rsidR="00A018D8" w:rsidRPr="002C424E" w:rsidRDefault="00F24252" w:rsidP="00A018D8">
            <w:pPr>
              <w:rPr>
                <w:i/>
              </w:rPr>
            </w:pPr>
            <w:r>
              <w:rPr>
                <w:i/>
              </w:rPr>
              <w:t>Reviewer</w:t>
            </w:r>
          </w:p>
        </w:tc>
      </w:tr>
    </w:tbl>
    <w:p w14:paraId="2D618CEC" w14:textId="77777777" w:rsidR="00A018D8" w:rsidRDefault="00A018D8" w:rsidP="00A018D8">
      <w:pPr>
        <w:pStyle w:val="Heading2"/>
      </w:pPr>
      <w:bookmarkStart w:id="17" w:name="_Document_References"/>
      <w:bookmarkStart w:id="18" w:name="_Toc152667829"/>
      <w:bookmarkStart w:id="19" w:name="_Toc152668165"/>
      <w:bookmarkStart w:id="20" w:name="_Toc367884932"/>
      <w:bookmarkEnd w:id="17"/>
    </w:p>
    <w:p w14:paraId="12680843" w14:textId="77777777" w:rsidR="00A018D8" w:rsidRPr="002C424E" w:rsidRDefault="00A018D8" w:rsidP="00A018D8">
      <w:pPr>
        <w:pStyle w:val="Heading2"/>
      </w:pPr>
      <w:bookmarkStart w:id="21" w:name="_Toc75091462"/>
      <w:r w:rsidRPr="002C424E">
        <w:t xml:space="preserve">Test </w:t>
      </w:r>
      <w:r w:rsidR="009E5C48">
        <w:t>Plan</w:t>
      </w:r>
      <w:r w:rsidRPr="002C424E">
        <w:t xml:space="preserve"> Sign Off</w:t>
      </w:r>
      <w:bookmarkEnd w:id="18"/>
      <w:bookmarkEnd w:id="19"/>
      <w:bookmarkEnd w:id="20"/>
      <w:bookmarkEnd w:id="21"/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2721"/>
        <w:gridCol w:w="1955"/>
        <w:gridCol w:w="1705"/>
      </w:tblGrid>
      <w:tr w:rsidR="00A018D8" w:rsidRPr="00E55140" w14:paraId="42AE9139" w14:textId="77777777" w:rsidTr="00226BFE">
        <w:tc>
          <w:tcPr>
            <w:tcW w:w="2283" w:type="dxa"/>
            <w:shd w:val="clear" w:color="auto" w:fill="E6E6E6"/>
          </w:tcPr>
          <w:p w14:paraId="3C11B39A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Name</w:t>
            </w:r>
          </w:p>
        </w:tc>
        <w:tc>
          <w:tcPr>
            <w:tcW w:w="2721" w:type="dxa"/>
            <w:shd w:val="clear" w:color="auto" w:fill="E6E6E6"/>
          </w:tcPr>
          <w:p w14:paraId="0E23FCCE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Title / Position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E6E6E6"/>
          </w:tcPr>
          <w:p w14:paraId="15A626DB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Version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E6E6E6"/>
          </w:tcPr>
          <w:p w14:paraId="222D65FE" w14:textId="77777777" w:rsidR="00A018D8" w:rsidRPr="00A018D8" w:rsidRDefault="00A018D8" w:rsidP="00A018D8">
            <w:pPr>
              <w:rPr>
                <w:b/>
              </w:rPr>
            </w:pPr>
            <w:r w:rsidRPr="00A018D8">
              <w:rPr>
                <w:b/>
              </w:rPr>
              <w:t>Date</w:t>
            </w:r>
          </w:p>
        </w:tc>
      </w:tr>
      <w:tr w:rsidR="00A018D8" w:rsidRPr="00E55140" w14:paraId="48E65B34" w14:textId="77777777" w:rsidTr="00226BFE">
        <w:tc>
          <w:tcPr>
            <w:tcW w:w="2283" w:type="dxa"/>
          </w:tcPr>
          <w:p w14:paraId="3E060A47" w14:textId="527790E9" w:rsidR="00A018D8" w:rsidRPr="00E55140" w:rsidRDefault="00805DC0" w:rsidP="00A018D8">
            <w:pPr>
              <w:rPr>
                <w:i/>
              </w:rPr>
            </w:pPr>
            <w:r>
              <w:rPr>
                <w:iCs/>
              </w:rPr>
              <w:t>Bunning Team</w:t>
            </w:r>
          </w:p>
        </w:tc>
        <w:tc>
          <w:tcPr>
            <w:tcW w:w="2721" w:type="dxa"/>
          </w:tcPr>
          <w:p w14:paraId="08C52614" w14:textId="16D21472" w:rsidR="00A018D8" w:rsidRPr="00E55140" w:rsidRDefault="00805DC0" w:rsidP="00A018D8">
            <w:pPr>
              <w:rPr>
                <w:i/>
              </w:rPr>
            </w:pPr>
            <w:r>
              <w:rPr>
                <w:i/>
              </w:rPr>
              <w:t>QA</w:t>
            </w:r>
            <w:r>
              <w:rPr>
                <w:i/>
              </w:rPr>
              <w:t xml:space="preserve"> team</w:t>
            </w:r>
          </w:p>
        </w:tc>
        <w:tc>
          <w:tcPr>
            <w:tcW w:w="1955" w:type="dxa"/>
            <w:shd w:val="clear" w:color="auto" w:fill="auto"/>
          </w:tcPr>
          <w:p w14:paraId="0E529068" w14:textId="77777777" w:rsidR="00A018D8" w:rsidRPr="00E55140" w:rsidRDefault="00A018D8" w:rsidP="00A018D8">
            <w:pPr>
              <w:rPr>
                <w:i/>
              </w:rPr>
            </w:pPr>
          </w:p>
        </w:tc>
        <w:tc>
          <w:tcPr>
            <w:tcW w:w="1705" w:type="dxa"/>
            <w:shd w:val="clear" w:color="auto" w:fill="auto"/>
          </w:tcPr>
          <w:p w14:paraId="107A8FAB" w14:textId="77777777" w:rsidR="00A018D8" w:rsidRPr="00E55140" w:rsidRDefault="00A018D8" w:rsidP="00A018D8">
            <w:pPr>
              <w:rPr>
                <w:i/>
              </w:rPr>
            </w:pPr>
          </w:p>
        </w:tc>
      </w:tr>
      <w:tr w:rsidR="00A018D8" w:rsidRPr="00E55140" w14:paraId="113B8BEC" w14:textId="77777777" w:rsidTr="00226BFE">
        <w:tc>
          <w:tcPr>
            <w:tcW w:w="2283" w:type="dxa"/>
          </w:tcPr>
          <w:p w14:paraId="4845A9B0" w14:textId="77777777" w:rsidR="00A018D8" w:rsidRPr="00E55140" w:rsidRDefault="00A018D8" w:rsidP="00A018D8"/>
        </w:tc>
        <w:tc>
          <w:tcPr>
            <w:tcW w:w="2721" w:type="dxa"/>
          </w:tcPr>
          <w:p w14:paraId="338BAFF0" w14:textId="77777777" w:rsidR="00A018D8" w:rsidRPr="00E55140" w:rsidRDefault="00A018D8" w:rsidP="00A018D8"/>
        </w:tc>
        <w:tc>
          <w:tcPr>
            <w:tcW w:w="1955" w:type="dxa"/>
            <w:shd w:val="clear" w:color="auto" w:fill="auto"/>
          </w:tcPr>
          <w:p w14:paraId="10E94C5A" w14:textId="77777777" w:rsidR="00A018D8" w:rsidRPr="00E55140" w:rsidRDefault="00A018D8" w:rsidP="00A018D8"/>
        </w:tc>
        <w:tc>
          <w:tcPr>
            <w:tcW w:w="1705" w:type="dxa"/>
            <w:shd w:val="clear" w:color="auto" w:fill="auto"/>
          </w:tcPr>
          <w:p w14:paraId="6122DB15" w14:textId="77777777" w:rsidR="00A018D8" w:rsidRPr="00E55140" w:rsidRDefault="00A018D8" w:rsidP="00A018D8"/>
        </w:tc>
      </w:tr>
    </w:tbl>
    <w:p w14:paraId="366D75E6" w14:textId="40407187" w:rsidR="00962694" w:rsidRDefault="00962694" w:rsidP="00195589">
      <w:pPr>
        <w:rPr>
          <w:rStyle w:val="Heading1Char"/>
        </w:rPr>
      </w:pPr>
    </w:p>
    <w:p w14:paraId="03502CE7" w14:textId="35D739C3" w:rsidR="007D2F84" w:rsidRDefault="007D2F84" w:rsidP="00195589">
      <w:pPr>
        <w:rPr>
          <w:rStyle w:val="Heading1Char"/>
        </w:rPr>
      </w:pPr>
    </w:p>
    <w:p w14:paraId="1CCFCF40" w14:textId="3DDE55C4" w:rsidR="007D2F84" w:rsidRDefault="007D2F84" w:rsidP="00195589">
      <w:pPr>
        <w:rPr>
          <w:rStyle w:val="Heading1Char"/>
        </w:rPr>
      </w:pPr>
    </w:p>
    <w:p w14:paraId="0739AF75" w14:textId="77777777" w:rsidR="00C218C3" w:rsidRDefault="00C218C3" w:rsidP="00195589">
      <w:pPr>
        <w:rPr>
          <w:rStyle w:val="Heading1Char"/>
        </w:rPr>
      </w:pPr>
    </w:p>
    <w:p w14:paraId="3473A7AA" w14:textId="1527E449" w:rsidR="00AF62AE" w:rsidRDefault="00AF62AE" w:rsidP="00195589">
      <w:pPr>
        <w:rPr>
          <w:rStyle w:val="Heading1Char"/>
        </w:rPr>
      </w:pPr>
      <w:bookmarkStart w:id="22" w:name="_Toc75091463"/>
      <w:r>
        <w:rPr>
          <w:rStyle w:val="Heading1Char"/>
        </w:rPr>
        <w:lastRenderedPageBreak/>
        <w:t>Introduction</w:t>
      </w:r>
      <w:bookmarkEnd w:id="22"/>
    </w:p>
    <w:p w14:paraId="11E94C20" w14:textId="77777777" w:rsidR="00CF0071" w:rsidRPr="00CF0071" w:rsidRDefault="00CF0071" w:rsidP="00CF0071"/>
    <w:p w14:paraId="3E1A1748" w14:textId="77777777" w:rsidR="00195589" w:rsidRDefault="00A01776" w:rsidP="00AF62AE">
      <w:pPr>
        <w:pStyle w:val="Heading2"/>
        <w:rPr>
          <w:rStyle w:val="Heading1Char"/>
          <w:sz w:val="26"/>
          <w:szCs w:val="26"/>
        </w:rPr>
      </w:pPr>
      <w:bookmarkStart w:id="23" w:name="_Toc75091464"/>
      <w:r w:rsidRPr="00AF62AE">
        <w:rPr>
          <w:rStyle w:val="Heading1Char"/>
          <w:sz w:val="26"/>
          <w:szCs w:val="26"/>
        </w:rPr>
        <w:t>Purpose:</w:t>
      </w:r>
      <w:bookmarkEnd w:id="23"/>
    </w:p>
    <w:p w14:paraId="09FBECB7" w14:textId="7307CD86" w:rsidR="00EC67F3" w:rsidRDefault="00EC67F3" w:rsidP="00EC67F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purpose</w:t>
      </w:r>
      <w:r w:rsidR="00A94647">
        <w:rPr>
          <w:rFonts w:asciiTheme="majorHAnsi" w:hAnsiTheme="majorHAnsi" w:cstheme="majorHAnsi"/>
          <w:sz w:val="20"/>
          <w:szCs w:val="20"/>
        </w:rPr>
        <w:t xml:space="preserve"> of</w:t>
      </w:r>
      <w:r>
        <w:rPr>
          <w:rFonts w:asciiTheme="majorHAnsi" w:hAnsiTheme="majorHAnsi" w:cstheme="majorHAnsi"/>
          <w:sz w:val="20"/>
          <w:szCs w:val="20"/>
        </w:rPr>
        <w:t xml:space="preserve"> this document is to outline the </w:t>
      </w:r>
      <w:r w:rsidR="00F64281" w:rsidRPr="00BF0EAD">
        <w:rPr>
          <w:rFonts w:asciiTheme="majorHAnsi" w:hAnsiTheme="majorHAnsi" w:cstheme="majorHAnsi"/>
          <w:sz w:val="20"/>
          <w:szCs w:val="20"/>
          <w:lang w:val="en-US"/>
        </w:rPr>
        <w:t>test </w:t>
      </w:r>
      <w:r w:rsidR="00F24252">
        <w:rPr>
          <w:rFonts w:asciiTheme="majorHAnsi" w:hAnsiTheme="majorHAnsi" w:cstheme="majorHAnsi"/>
          <w:sz w:val="20"/>
          <w:szCs w:val="20"/>
          <w:lang w:val="en-US"/>
        </w:rPr>
        <w:t>plan/</w:t>
      </w:r>
      <w:r w:rsidR="00F64281" w:rsidRPr="00BF0EAD">
        <w:rPr>
          <w:rFonts w:asciiTheme="majorHAnsi" w:hAnsiTheme="majorHAnsi" w:cstheme="majorHAnsi"/>
          <w:sz w:val="20"/>
          <w:szCs w:val="20"/>
          <w:lang w:val="en-US"/>
        </w:rPr>
        <w:t>strategy</w:t>
      </w:r>
      <w:r w:rsidR="00F64281">
        <w:rPr>
          <w:rFonts w:asciiTheme="majorHAnsi" w:hAnsiTheme="majorHAnsi" w:cstheme="majorHAnsi"/>
          <w:sz w:val="20"/>
          <w:szCs w:val="20"/>
        </w:rPr>
        <w:t xml:space="preserve"> and </w:t>
      </w:r>
      <w:r>
        <w:rPr>
          <w:rFonts w:asciiTheme="majorHAnsi" w:hAnsiTheme="majorHAnsi" w:cstheme="majorHAnsi"/>
          <w:sz w:val="20"/>
          <w:szCs w:val="20"/>
        </w:rPr>
        <w:t>various testing activit</w:t>
      </w:r>
      <w:r w:rsidR="00F24252">
        <w:rPr>
          <w:rFonts w:asciiTheme="majorHAnsi" w:hAnsiTheme="majorHAnsi" w:cstheme="majorHAnsi"/>
          <w:sz w:val="20"/>
          <w:szCs w:val="20"/>
        </w:rPr>
        <w:t>ies</w:t>
      </w:r>
      <w:r>
        <w:rPr>
          <w:rFonts w:asciiTheme="majorHAnsi" w:hAnsiTheme="majorHAnsi" w:cstheme="majorHAnsi"/>
          <w:sz w:val="20"/>
          <w:szCs w:val="20"/>
        </w:rPr>
        <w:t xml:space="preserve"> that will be performed</w:t>
      </w:r>
      <w:r w:rsidR="00F24252">
        <w:rPr>
          <w:rFonts w:asciiTheme="majorHAnsi" w:hAnsiTheme="majorHAnsi" w:cstheme="majorHAnsi"/>
          <w:sz w:val="20"/>
          <w:szCs w:val="20"/>
        </w:rPr>
        <w:t xml:space="preserve"> in the testing phase</w:t>
      </w:r>
      <w:r>
        <w:rPr>
          <w:rFonts w:asciiTheme="majorHAnsi" w:hAnsiTheme="majorHAnsi" w:cstheme="majorHAnsi"/>
          <w:sz w:val="20"/>
          <w:szCs w:val="20"/>
        </w:rPr>
        <w:t xml:space="preserve">. The testing activity will be broadly categorised </w:t>
      </w:r>
      <w:r w:rsidR="00E948EE">
        <w:rPr>
          <w:rFonts w:asciiTheme="majorHAnsi" w:hAnsiTheme="majorHAnsi" w:cstheme="majorHAnsi"/>
          <w:sz w:val="20"/>
          <w:szCs w:val="20"/>
        </w:rPr>
        <w:t>as</w:t>
      </w:r>
    </w:p>
    <w:p w14:paraId="20B4EDDE" w14:textId="2AAEA6A8" w:rsidR="00EC67F3" w:rsidRDefault="0057556B" w:rsidP="007379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Manual</w:t>
      </w:r>
      <w:r w:rsidR="00FF358D" w:rsidRPr="00FF358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EC67F3">
        <w:rPr>
          <w:rFonts w:asciiTheme="majorHAnsi" w:hAnsiTheme="majorHAnsi" w:cstheme="majorHAnsi"/>
          <w:sz w:val="20"/>
          <w:szCs w:val="20"/>
        </w:rPr>
        <w:t>testing</w:t>
      </w:r>
    </w:p>
    <w:p w14:paraId="1618DFFE" w14:textId="3BBDA363" w:rsidR="0008485D" w:rsidRPr="00603A97" w:rsidRDefault="00603A97" w:rsidP="00A27D8D">
      <w:pPr>
        <w:pStyle w:val="ListParagraph"/>
        <w:numPr>
          <w:ilvl w:val="0"/>
          <w:numId w:val="1"/>
        </w:numPr>
        <w:rPr>
          <w:rStyle w:val="Heading1Char"/>
          <w:rFonts w:eastAsiaTheme="minorHAnsi" w:cstheme="majorHAnsi"/>
          <w:color w:val="auto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Automation</w:t>
      </w:r>
      <w:r w:rsidR="00543CCE">
        <w:rPr>
          <w:rFonts w:asciiTheme="majorHAnsi" w:hAnsiTheme="majorHAnsi" w:cstheme="majorHAnsi"/>
          <w:sz w:val="20"/>
          <w:szCs w:val="20"/>
        </w:rPr>
        <w:t xml:space="preserve"> testing</w:t>
      </w:r>
    </w:p>
    <w:p w14:paraId="5355E0AC" w14:textId="77777777" w:rsidR="00A27D8D" w:rsidRPr="00A27D8D" w:rsidRDefault="00086DA2" w:rsidP="00A27D8D">
      <w:pPr>
        <w:rPr>
          <w:rStyle w:val="Heading1Char"/>
        </w:rPr>
      </w:pPr>
      <w:bookmarkStart w:id="24" w:name="_Toc75091465"/>
      <w:r w:rsidRPr="00A27D8D">
        <w:rPr>
          <w:rStyle w:val="Heading1Char"/>
        </w:rPr>
        <w:t xml:space="preserve">Test </w:t>
      </w:r>
      <w:r w:rsidR="003B65F6" w:rsidRPr="00A27D8D">
        <w:rPr>
          <w:rStyle w:val="Heading1Char"/>
        </w:rPr>
        <w:t>Overview</w:t>
      </w:r>
      <w:bookmarkEnd w:id="24"/>
    </w:p>
    <w:p w14:paraId="209918AD" w14:textId="77777777" w:rsidR="00A27D8D" w:rsidRDefault="005D057F" w:rsidP="00A27D8D">
      <w:pPr>
        <w:rPr>
          <w:rStyle w:val="Heading1Char"/>
          <w:rFonts w:cstheme="majorHAnsi"/>
          <w:sz w:val="20"/>
          <w:szCs w:val="20"/>
        </w:rPr>
      </w:pPr>
      <w:bookmarkStart w:id="25" w:name="_Toc75091466"/>
      <w:r w:rsidRPr="00A27D8D">
        <w:rPr>
          <w:rStyle w:val="Heading1Char"/>
          <w:sz w:val="26"/>
          <w:szCs w:val="26"/>
        </w:rPr>
        <w:t>Testing Scope (</w:t>
      </w:r>
      <w:r w:rsidR="00CC1145" w:rsidRPr="00A27D8D">
        <w:rPr>
          <w:rStyle w:val="Heading1Char"/>
          <w:sz w:val="26"/>
          <w:szCs w:val="26"/>
        </w:rPr>
        <w:t>What will be tested</w:t>
      </w:r>
      <w:r w:rsidRPr="00A27D8D">
        <w:rPr>
          <w:rStyle w:val="Heading1Char"/>
          <w:sz w:val="26"/>
          <w:szCs w:val="26"/>
        </w:rPr>
        <w:t>)</w:t>
      </w:r>
      <w:r w:rsidR="00CC1145" w:rsidRPr="00A27D8D">
        <w:rPr>
          <w:rStyle w:val="Heading1Char"/>
          <w:sz w:val="26"/>
          <w:szCs w:val="26"/>
        </w:rPr>
        <w:t>:</w:t>
      </w:r>
      <w:bookmarkEnd w:id="25"/>
      <w:r w:rsidR="00147592">
        <w:rPr>
          <w:rStyle w:val="Heading1Char"/>
          <w:sz w:val="26"/>
          <w:szCs w:val="26"/>
        </w:rPr>
        <w:t xml:space="preserve"> </w:t>
      </w:r>
    </w:p>
    <w:p w14:paraId="7B111E06" w14:textId="793C1871" w:rsidR="00845CB7" w:rsidRDefault="00603A97" w:rsidP="00BD3B76">
      <w:p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26" w:name="_Toc75091467"/>
      <w:r>
        <w:rPr>
          <w:rStyle w:val="Heading1Char"/>
          <w:rFonts w:cstheme="majorHAnsi"/>
          <w:color w:val="000000" w:themeColor="text1"/>
          <w:sz w:val="20"/>
          <w:szCs w:val="20"/>
        </w:rPr>
        <w:t>The scope of the testing is the search functionality on the Bunnings Homepage.</w:t>
      </w:r>
      <w:bookmarkEnd w:id="26"/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 </w:t>
      </w:r>
    </w:p>
    <w:p w14:paraId="1182A263" w14:textId="47E50D57" w:rsidR="00805DC0" w:rsidRPr="00805DC0" w:rsidRDefault="00A24397" w:rsidP="00BD3B76">
      <w:pPr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</w:pPr>
      <w:r w:rsidRPr="00A24397">
        <w:rPr>
          <w:rFonts w:asciiTheme="majorHAnsi" w:hAnsiTheme="majorHAnsi" w:cstheme="majorHAnsi"/>
          <w:b/>
          <w:bCs/>
          <w:sz w:val="20"/>
          <w:szCs w:val="20"/>
        </w:rPr>
        <w:t>Manual</w:t>
      </w:r>
      <w:r w:rsidRPr="00FF358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805DC0" w:rsidRPr="00805DC0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testing</w:t>
      </w:r>
    </w:p>
    <w:p w14:paraId="497391DB" w14:textId="7E56248F" w:rsidR="00603A97" w:rsidRDefault="00603A97" w:rsidP="00BD3B76">
      <w:p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27" w:name="_Toc75091468"/>
      <w:r>
        <w:rPr>
          <w:rStyle w:val="Heading1Char"/>
          <w:rFonts w:cstheme="majorHAnsi"/>
          <w:color w:val="000000" w:themeColor="text1"/>
          <w:sz w:val="20"/>
          <w:szCs w:val="20"/>
        </w:rPr>
        <w:t>As a part of</w:t>
      </w:r>
      <w:bookmarkEnd w:id="27"/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 </w:t>
      </w:r>
      <w:r w:rsidR="003E5E92">
        <w:rPr>
          <w:rFonts w:asciiTheme="majorHAnsi" w:hAnsiTheme="majorHAnsi" w:cstheme="majorHAnsi"/>
          <w:sz w:val="20"/>
          <w:szCs w:val="20"/>
        </w:rPr>
        <w:t>m</w:t>
      </w:r>
      <w:r w:rsidR="003E5E92">
        <w:rPr>
          <w:rFonts w:asciiTheme="majorHAnsi" w:hAnsiTheme="majorHAnsi" w:cstheme="majorHAnsi"/>
          <w:sz w:val="20"/>
          <w:szCs w:val="20"/>
        </w:rPr>
        <w:t>anual</w:t>
      </w:r>
      <w:r w:rsidR="003E5E92" w:rsidRPr="00FF358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>testing this individual search component needs to be test for below scenarios</w:t>
      </w:r>
      <w:r w:rsidR="00F53DFE">
        <w:rPr>
          <w:rStyle w:val="Heading1Char"/>
          <w:rFonts w:cstheme="majorHAnsi"/>
          <w:color w:val="000000" w:themeColor="text1"/>
          <w:sz w:val="20"/>
          <w:szCs w:val="20"/>
        </w:rPr>
        <w:t>.</w:t>
      </w:r>
    </w:p>
    <w:p w14:paraId="06E0D874" w14:textId="62260520" w:rsidR="00603A97" w:rsidRDefault="00603A97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28" w:name="_Toc75091469"/>
      <w:r>
        <w:rPr>
          <w:rStyle w:val="Heading1Char"/>
          <w:rFonts w:cstheme="majorHAnsi"/>
          <w:color w:val="000000" w:themeColor="text1"/>
          <w:sz w:val="20"/>
          <w:szCs w:val="20"/>
        </w:rPr>
        <w:t>Verify search field has a text field and a search icon.</w:t>
      </w:r>
      <w:bookmarkEnd w:id="28"/>
    </w:p>
    <w:p w14:paraId="0D682AC3" w14:textId="77E64A00" w:rsidR="00603A97" w:rsidRDefault="00603A97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29" w:name="_Toc75091470"/>
      <w:r>
        <w:rPr>
          <w:rStyle w:val="Heading1Char"/>
          <w:rFonts w:cstheme="majorHAnsi"/>
          <w:color w:val="000000" w:themeColor="text1"/>
          <w:sz w:val="20"/>
          <w:szCs w:val="20"/>
        </w:rPr>
        <w:t>Verify user can provide an input to the search field.</w:t>
      </w:r>
      <w:bookmarkEnd w:id="29"/>
    </w:p>
    <w:p w14:paraId="4178105F" w14:textId="5B12D0AC" w:rsidR="00603A97" w:rsidRDefault="00603A97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0" w:name="_Toc75091471"/>
      <w:r>
        <w:rPr>
          <w:rStyle w:val="Heading1Char"/>
          <w:rFonts w:cstheme="majorHAnsi"/>
          <w:color w:val="000000" w:themeColor="text1"/>
          <w:sz w:val="20"/>
          <w:szCs w:val="20"/>
        </w:rPr>
        <w:t>Verify when user starts typing any search keyword then a drop-down area appears</w:t>
      </w:r>
      <w:r w:rsidR="005B2638">
        <w:rPr>
          <w:rStyle w:val="Heading1Char"/>
          <w:rFonts w:cstheme="majorHAnsi"/>
          <w:color w:val="000000" w:themeColor="text1"/>
          <w:sz w:val="20"/>
          <w:szCs w:val="20"/>
        </w:rPr>
        <w:t>.</w:t>
      </w:r>
      <w:bookmarkEnd w:id="30"/>
    </w:p>
    <w:p w14:paraId="636D1CE7" w14:textId="6C779495" w:rsidR="00603A97" w:rsidRDefault="00603A97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1" w:name="_Toc75091472"/>
      <w:r>
        <w:rPr>
          <w:rStyle w:val="Heading1Char"/>
          <w:rFonts w:cstheme="majorHAnsi"/>
          <w:color w:val="000000" w:themeColor="text1"/>
          <w:sz w:val="20"/>
          <w:szCs w:val="20"/>
        </w:rPr>
        <w:t>Verify based on user input the search results should be shown</w:t>
      </w:r>
      <w:bookmarkEnd w:id="31"/>
    </w:p>
    <w:p w14:paraId="660BDDED" w14:textId="127C0478" w:rsidR="00603A97" w:rsidRDefault="00805DC0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2" w:name="_Toc75091473"/>
      <w:r>
        <w:rPr>
          <w:rStyle w:val="Heading1Char"/>
          <w:rFonts w:cstheme="majorHAnsi"/>
          <w:color w:val="000000" w:themeColor="text1"/>
          <w:sz w:val="20"/>
          <w:szCs w:val="20"/>
        </w:rPr>
        <w:t>Verify search field has a predictive search feature.</w:t>
      </w:r>
      <w:bookmarkEnd w:id="32"/>
    </w:p>
    <w:p w14:paraId="3AC41DC0" w14:textId="32933293" w:rsidR="00805DC0" w:rsidRDefault="00805DC0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3" w:name="_Toc75091474"/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Verify user </w:t>
      </w:r>
      <w:r w:rsidR="00A802F0">
        <w:rPr>
          <w:rStyle w:val="Heading1Char"/>
          <w:rFonts w:cstheme="majorHAnsi"/>
          <w:color w:val="000000" w:themeColor="text1"/>
          <w:sz w:val="20"/>
          <w:szCs w:val="20"/>
        </w:rPr>
        <w:t>can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 select a suggestive search text on drop down.</w:t>
      </w:r>
      <w:bookmarkEnd w:id="33"/>
    </w:p>
    <w:p w14:paraId="385CCB10" w14:textId="4F7CFFBC" w:rsidR="00805DC0" w:rsidRDefault="00805DC0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4" w:name="_Toc75091475"/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Verify user </w:t>
      </w:r>
      <w:r w:rsidR="00A802F0">
        <w:rPr>
          <w:rStyle w:val="Heading1Char"/>
          <w:rFonts w:cstheme="majorHAnsi"/>
          <w:color w:val="000000" w:themeColor="text1"/>
          <w:sz w:val="20"/>
          <w:szCs w:val="20"/>
        </w:rPr>
        <w:t>can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 close the suggestive drop-down section.</w:t>
      </w:r>
      <w:bookmarkEnd w:id="34"/>
    </w:p>
    <w:p w14:paraId="096BA8FD" w14:textId="3C79F152" w:rsidR="00FB06AF" w:rsidRDefault="00C55AD8" w:rsidP="00603A97">
      <w:pPr>
        <w:pStyle w:val="ListParagraph"/>
        <w:numPr>
          <w:ilvl w:val="0"/>
          <w:numId w:val="19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5" w:name="_Toc75091476"/>
      <w:r>
        <w:rPr>
          <w:rStyle w:val="Heading1Char"/>
          <w:rFonts w:cstheme="majorHAnsi"/>
          <w:color w:val="000000" w:themeColor="text1"/>
          <w:sz w:val="20"/>
          <w:szCs w:val="20"/>
        </w:rPr>
        <w:t>Verify search functionality on cross browser and mobile devices</w:t>
      </w:r>
      <w:bookmarkEnd w:id="35"/>
    </w:p>
    <w:p w14:paraId="578545CA" w14:textId="6EDCA80A" w:rsidR="00E7446B" w:rsidRDefault="00E7446B" w:rsidP="00E7446B">
      <w:pPr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</w:pPr>
      <w:bookmarkStart w:id="36" w:name="_Toc75091477"/>
      <w:r w:rsidRPr="00E7446B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Automation testing</w:t>
      </w:r>
      <w:bookmarkEnd w:id="36"/>
    </w:p>
    <w:p w14:paraId="22276D2A" w14:textId="05C066DE" w:rsidR="00E7446B" w:rsidRDefault="00E7446B" w:rsidP="00E7446B">
      <w:p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7" w:name="_Toc75091478"/>
      <w:r>
        <w:rPr>
          <w:rStyle w:val="Heading1Char"/>
          <w:rFonts w:cstheme="majorHAnsi"/>
          <w:color w:val="000000" w:themeColor="text1"/>
          <w:sz w:val="20"/>
          <w:szCs w:val="20"/>
        </w:rPr>
        <w:t>As a part of UI automation QA member will identify and automate scenario based on priority and business needs.</w:t>
      </w:r>
      <w:bookmarkEnd w:id="37"/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 </w:t>
      </w:r>
    </w:p>
    <w:p w14:paraId="41370959" w14:textId="33CCBC09" w:rsidR="00E7446B" w:rsidRDefault="00E7446B" w:rsidP="00E7446B">
      <w:p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8" w:name="_Toc75091479"/>
      <w:r>
        <w:rPr>
          <w:rStyle w:val="Heading1Char"/>
          <w:rFonts w:cstheme="majorHAnsi"/>
          <w:color w:val="000000" w:themeColor="text1"/>
          <w:sz w:val="20"/>
          <w:szCs w:val="20"/>
        </w:rPr>
        <w:t>Below mentioned scenarios will be part of automation testing.</w:t>
      </w:r>
      <w:bookmarkEnd w:id="38"/>
    </w:p>
    <w:p w14:paraId="5DE03ACF" w14:textId="77777777" w:rsidR="00AB3DEB" w:rsidRDefault="00AB3DEB" w:rsidP="00AB3DEB">
      <w:pPr>
        <w:pStyle w:val="ListParagraph"/>
        <w:numPr>
          <w:ilvl w:val="0"/>
          <w:numId w:val="20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39" w:name="_Toc75091480"/>
      <w:r>
        <w:rPr>
          <w:rStyle w:val="Heading1Char"/>
          <w:rFonts w:cstheme="majorHAnsi"/>
          <w:color w:val="000000" w:themeColor="text1"/>
          <w:sz w:val="20"/>
          <w:szCs w:val="20"/>
        </w:rPr>
        <w:t>Verify when user starts typing the any search keyword then a drop-down area appears.</w:t>
      </w:r>
      <w:bookmarkEnd w:id="39"/>
    </w:p>
    <w:p w14:paraId="6FBBEFBB" w14:textId="77777777" w:rsidR="00AB3DEB" w:rsidRDefault="00AB3DEB" w:rsidP="00AB3DEB">
      <w:pPr>
        <w:pStyle w:val="ListParagraph"/>
        <w:numPr>
          <w:ilvl w:val="0"/>
          <w:numId w:val="20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40" w:name="_Toc75091481"/>
      <w:r>
        <w:rPr>
          <w:rStyle w:val="Heading1Char"/>
          <w:rFonts w:cstheme="majorHAnsi"/>
          <w:color w:val="000000" w:themeColor="text1"/>
          <w:sz w:val="20"/>
          <w:szCs w:val="20"/>
        </w:rPr>
        <w:t>Verify based on user input the search results should be shown</w:t>
      </w:r>
      <w:bookmarkEnd w:id="40"/>
    </w:p>
    <w:p w14:paraId="451FC530" w14:textId="7BBA3C02" w:rsidR="00E7446B" w:rsidRDefault="00AB3DEB" w:rsidP="00E7446B">
      <w:pPr>
        <w:pStyle w:val="ListParagraph"/>
        <w:numPr>
          <w:ilvl w:val="0"/>
          <w:numId w:val="20"/>
        </w:numPr>
        <w:rPr>
          <w:rStyle w:val="Heading1Char"/>
          <w:rFonts w:cstheme="majorHAnsi"/>
          <w:color w:val="000000" w:themeColor="text1"/>
          <w:sz w:val="20"/>
          <w:szCs w:val="20"/>
        </w:rPr>
      </w:pPr>
      <w:bookmarkStart w:id="41" w:name="_Toc75091482"/>
      <w:r>
        <w:rPr>
          <w:rStyle w:val="Heading1Char"/>
          <w:rFonts w:cstheme="majorHAnsi"/>
          <w:color w:val="000000" w:themeColor="text1"/>
          <w:sz w:val="20"/>
          <w:szCs w:val="20"/>
        </w:rPr>
        <w:t>Verify user can close the suggestive drop-down section.</w:t>
      </w:r>
      <w:bookmarkEnd w:id="41"/>
    </w:p>
    <w:p w14:paraId="329D0F44" w14:textId="77777777" w:rsidR="00FB06AF" w:rsidRPr="00FB06AF" w:rsidRDefault="00FB06AF" w:rsidP="00FB06AF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31985476" w14:textId="77777777" w:rsidR="00A27D8D" w:rsidRDefault="00AA0181" w:rsidP="00A27D8D">
      <w:pPr>
        <w:rPr>
          <w:rStyle w:val="Heading1Char"/>
          <w:sz w:val="26"/>
          <w:szCs w:val="26"/>
        </w:rPr>
      </w:pPr>
      <w:bookmarkStart w:id="42" w:name="_Toc75091483"/>
      <w:r w:rsidRPr="00A27D8D">
        <w:rPr>
          <w:rStyle w:val="Heading1Char"/>
          <w:sz w:val="26"/>
          <w:szCs w:val="26"/>
        </w:rPr>
        <w:t>Testing out of scope (</w:t>
      </w:r>
      <w:r w:rsidR="00CC1145" w:rsidRPr="00A27D8D">
        <w:rPr>
          <w:rStyle w:val="Heading1Char"/>
          <w:sz w:val="26"/>
          <w:szCs w:val="26"/>
        </w:rPr>
        <w:t>What won’t be tested</w:t>
      </w:r>
      <w:r w:rsidRPr="00A27D8D">
        <w:rPr>
          <w:rStyle w:val="Heading1Char"/>
          <w:sz w:val="26"/>
          <w:szCs w:val="26"/>
        </w:rPr>
        <w:t>)</w:t>
      </w:r>
      <w:r w:rsidR="00CC1145" w:rsidRPr="00A27D8D">
        <w:rPr>
          <w:rStyle w:val="Heading1Char"/>
          <w:sz w:val="26"/>
          <w:szCs w:val="26"/>
        </w:rPr>
        <w:t>:</w:t>
      </w:r>
      <w:bookmarkEnd w:id="42"/>
    </w:p>
    <w:p w14:paraId="3BECF99A" w14:textId="77777777" w:rsidR="0010329A" w:rsidRDefault="0010329A" w:rsidP="00A27D8D">
      <w:pPr>
        <w:rPr>
          <w:rStyle w:val="Heading1Char"/>
          <w:color w:val="000000" w:themeColor="text1"/>
          <w:sz w:val="20"/>
          <w:szCs w:val="20"/>
        </w:rPr>
      </w:pPr>
      <w:bookmarkStart w:id="43" w:name="_Toc75091484"/>
      <w:r w:rsidRPr="0010329A">
        <w:rPr>
          <w:rStyle w:val="Heading1Char"/>
          <w:color w:val="000000" w:themeColor="text1"/>
          <w:sz w:val="20"/>
          <w:szCs w:val="20"/>
        </w:rPr>
        <w:t>The following items are out of scope for testing:</w:t>
      </w:r>
      <w:bookmarkEnd w:id="43"/>
    </w:p>
    <w:p w14:paraId="0D304E68" w14:textId="6E2D1334" w:rsidR="00F934E1" w:rsidRDefault="00FB06AF" w:rsidP="007379B0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0"/>
          <w:szCs w:val="20"/>
        </w:rPr>
      </w:pPr>
      <w:bookmarkStart w:id="44" w:name="_Toc75091485"/>
      <w:r>
        <w:rPr>
          <w:rStyle w:val="Heading1Char"/>
          <w:color w:val="000000" w:themeColor="text1"/>
          <w:sz w:val="20"/>
          <w:szCs w:val="20"/>
        </w:rPr>
        <w:t>Backend testing of search functionality</w:t>
      </w:r>
      <w:bookmarkEnd w:id="44"/>
    </w:p>
    <w:p w14:paraId="113CADDF" w14:textId="04BBE38D" w:rsidR="003005CA" w:rsidRDefault="00FB06AF" w:rsidP="007379B0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0"/>
          <w:szCs w:val="20"/>
        </w:rPr>
      </w:pPr>
      <w:bookmarkStart w:id="45" w:name="_Toc75091486"/>
      <w:r>
        <w:rPr>
          <w:rStyle w:val="Heading1Char"/>
          <w:color w:val="000000" w:themeColor="text1"/>
          <w:sz w:val="20"/>
          <w:szCs w:val="20"/>
        </w:rPr>
        <w:t>Any other component on the Bunnings Homepage</w:t>
      </w:r>
      <w:bookmarkEnd w:id="45"/>
    </w:p>
    <w:p w14:paraId="621A71C0" w14:textId="45B2A69A" w:rsidR="00FB06AF" w:rsidRDefault="00C55AD8" w:rsidP="007379B0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0"/>
          <w:szCs w:val="20"/>
        </w:rPr>
      </w:pPr>
      <w:bookmarkStart w:id="46" w:name="_Toc75091487"/>
      <w:r>
        <w:rPr>
          <w:rStyle w:val="Heading1Char"/>
          <w:color w:val="000000" w:themeColor="text1"/>
          <w:sz w:val="20"/>
          <w:szCs w:val="20"/>
        </w:rPr>
        <w:t>Automation testing for cross browser</w:t>
      </w:r>
      <w:bookmarkEnd w:id="46"/>
      <w:r>
        <w:rPr>
          <w:rStyle w:val="Heading1Char"/>
          <w:color w:val="000000" w:themeColor="text1"/>
          <w:sz w:val="20"/>
          <w:szCs w:val="20"/>
        </w:rPr>
        <w:t xml:space="preserve"> </w:t>
      </w:r>
    </w:p>
    <w:p w14:paraId="5FE6FF6E" w14:textId="24227458" w:rsidR="003005CA" w:rsidRDefault="00C55AD8" w:rsidP="007379B0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0"/>
          <w:szCs w:val="20"/>
        </w:rPr>
      </w:pPr>
      <w:bookmarkStart w:id="47" w:name="_Toc75091488"/>
      <w:r>
        <w:rPr>
          <w:rStyle w:val="Heading1Char"/>
          <w:color w:val="000000" w:themeColor="text1"/>
          <w:sz w:val="20"/>
          <w:szCs w:val="20"/>
        </w:rPr>
        <w:t>Automation testing on mobile devices</w:t>
      </w:r>
      <w:bookmarkEnd w:id="47"/>
    </w:p>
    <w:p w14:paraId="3BE1FA60" w14:textId="06CA61B0" w:rsidR="00B85474" w:rsidRDefault="00C55AD8" w:rsidP="007379B0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0"/>
          <w:szCs w:val="20"/>
        </w:rPr>
      </w:pPr>
      <w:bookmarkStart w:id="48" w:name="_Toc75091489"/>
      <w:r>
        <w:rPr>
          <w:rStyle w:val="Heading1Char"/>
          <w:color w:val="000000" w:themeColor="text1"/>
          <w:sz w:val="20"/>
          <w:szCs w:val="20"/>
        </w:rPr>
        <w:t>Performance testing of search functionality</w:t>
      </w:r>
      <w:bookmarkEnd w:id="48"/>
    </w:p>
    <w:p w14:paraId="524B8B29" w14:textId="1A43925E" w:rsidR="00280105" w:rsidRDefault="00280105" w:rsidP="00FB06AF">
      <w:pPr>
        <w:pStyle w:val="ListParagraph"/>
        <w:rPr>
          <w:rStyle w:val="Heading1Char"/>
          <w:color w:val="000000" w:themeColor="text1"/>
          <w:sz w:val="20"/>
          <w:szCs w:val="20"/>
        </w:rPr>
      </w:pPr>
    </w:p>
    <w:p w14:paraId="2D52E190" w14:textId="77777777" w:rsidR="00376B26" w:rsidRPr="005D5E4B" w:rsidRDefault="00376B26" w:rsidP="00FB06AF">
      <w:pPr>
        <w:pStyle w:val="ListParagraph"/>
        <w:rPr>
          <w:rStyle w:val="Heading1Char"/>
          <w:color w:val="000000" w:themeColor="text1"/>
          <w:sz w:val="20"/>
          <w:szCs w:val="20"/>
        </w:rPr>
      </w:pPr>
    </w:p>
    <w:p w14:paraId="5CA9EE89" w14:textId="3E6B1C57" w:rsidR="003B65F6" w:rsidRDefault="003B65F6" w:rsidP="00A27D8D">
      <w:pPr>
        <w:rPr>
          <w:rStyle w:val="Heading1Char"/>
          <w:sz w:val="26"/>
          <w:szCs w:val="26"/>
        </w:rPr>
      </w:pPr>
      <w:bookmarkStart w:id="49" w:name="_Toc75091490"/>
      <w:r w:rsidRPr="00A27D8D">
        <w:rPr>
          <w:rStyle w:val="Heading1Char"/>
          <w:sz w:val="26"/>
          <w:szCs w:val="26"/>
        </w:rPr>
        <w:lastRenderedPageBreak/>
        <w:t>Assumptions</w:t>
      </w:r>
      <w:r w:rsidR="00443943">
        <w:rPr>
          <w:rStyle w:val="Heading1Char"/>
          <w:sz w:val="26"/>
          <w:szCs w:val="26"/>
        </w:rPr>
        <w:t>:</w:t>
      </w:r>
      <w:bookmarkEnd w:id="49"/>
    </w:p>
    <w:p w14:paraId="342B7D9E" w14:textId="6BE88033" w:rsidR="00F47FC6" w:rsidRPr="00F8263C" w:rsidRDefault="00F8263C" w:rsidP="007379B0">
      <w:pPr>
        <w:pStyle w:val="ListParagraph"/>
        <w:numPr>
          <w:ilvl w:val="0"/>
          <w:numId w:val="2"/>
        </w:numPr>
        <w:rPr>
          <w:rStyle w:val="Heading1Char"/>
          <w:color w:val="000000" w:themeColor="text1"/>
          <w:sz w:val="20"/>
          <w:szCs w:val="20"/>
        </w:rPr>
      </w:pPr>
      <w:bookmarkStart w:id="50" w:name="_Toc75091491"/>
      <w:r w:rsidRPr="00F8263C">
        <w:rPr>
          <w:rStyle w:val="Heading1Char"/>
          <w:color w:val="000000" w:themeColor="text1"/>
          <w:sz w:val="20"/>
          <w:szCs w:val="20"/>
        </w:rPr>
        <w:t>No authentication is need</w:t>
      </w:r>
      <w:r>
        <w:rPr>
          <w:rStyle w:val="Heading1Char"/>
          <w:color w:val="000000" w:themeColor="text1"/>
          <w:sz w:val="20"/>
          <w:szCs w:val="20"/>
        </w:rPr>
        <w:t>ed</w:t>
      </w:r>
      <w:r w:rsidRPr="00F8263C">
        <w:rPr>
          <w:rStyle w:val="Heading1Char"/>
          <w:color w:val="000000" w:themeColor="text1"/>
          <w:sz w:val="20"/>
          <w:szCs w:val="20"/>
        </w:rPr>
        <w:t xml:space="preserve"> to test search functionality</w:t>
      </w:r>
      <w:r>
        <w:rPr>
          <w:rStyle w:val="Heading1Char"/>
          <w:color w:val="000000" w:themeColor="text1"/>
          <w:sz w:val="20"/>
          <w:szCs w:val="20"/>
        </w:rPr>
        <w:t>.</w:t>
      </w:r>
      <w:bookmarkEnd w:id="50"/>
    </w:p>
    <w:p w14:paraId="5D97BF19" w14:textId="23A517CB" w:rsidR="00F8263C" w:rsidRDefault="00F8263C" w:rsidP="007379B0">
      <w:pPr>
        <w:pStyle w:val="ListParagraph"/>
        <w:numPr>
          <w:ilvl w:val="0"/>
          <w:numId w:val="2"/>
        </w:numPr>
        <w:rPr>
          <w:rStyle w:val="Heading1Char"/>
          <w:color w:val="000000" w:themeColor="text1"/>
          <w:sz w:val="20"/>
          <w:szCs w:val="20"/>
        </w:rPr>
      </w:pPr>
      <w:bookmarkStart w:id="51" w:name="_Toc75091492"/>
      <w:r>
        <w:rPr>
          <w:rStyle w:val="Heading1Char"/>
          <w:color w:val="000000" w:themeColor="text1"/>
          <w:sz w:val="20"/>
          <w:szCs w:val="20"/>
        </w:rPr>
        <w:t>Automation testing to be done on chrome browser.</w:t>
      </w:r>
      <w:bookmarkEnd w:id="51"/>
    </w:p>
    <w:p w14:paraId="0F8E8A2F" w14:textId="12CE56A4" w:rsidR="00F8263C" w:rsidRPr="00F8263C" w:rsidRDefault="00F8263C" w:rsidP="007379B0">
      <w:pPr>
        <w:pStyle w:val="ListParagraph"/>
        <w:numPr>
          <w:ilvl w:val="0"/>
          <w:numId w:val="2"/>
        </w:numPr>
        <w:rPr>
          <w:rStyle w:val="Heading1Char"/>
          <w:color w:val="000000" w:themeColor="text1"/>
          <w:sz w:val="20"/>
          <w:szCs w:val="20"/>
        </w:rPr>
      </w:pPr>
      <w:bookmarkStart w:id="52" w:name="_Toc75091493"/>
      <w:r>
        <w:rPr>
          <w:rStyle w:val="Heading1Char"/>
          <w:color w:val="000000" w:themeColor="text1"/>
          <w:sz w:val="20"/>
          <w:szCs w:val="20"/>
        </w:rPr>
        <w:t>Random dummy test data to be used for searching.</w:t>
      </w:r>
      <w:bookmarkEnd w:id="52"/>
      <w:r>
        <w:rPr>
          <w:rStyle w:val="Heading1Char"/>
          <w:color w:val="000000" w:themeColor="text1"/>
          <w:sz w:val="20"/>
          <w:szCs w:val="20"/>
        </w:rPr>
        <w:t xml:space="preserve"> </w:t>
      </w:r>
    </w:p>
    <w:p w14:paraId="080E5081" w14:textId="77777777" w:rsidR="0046191B" w:rsidRPr="0046191B" w:rsidRDefault="0046191B" w:rsidP="0046191B">
      <w:pPr>
        <w:rPr>
          <w:rStyle w:val="Heading1Char"/>
          <w:color w:val="000000" w:themeColor="text1"/>
          <w:sz w:val="20"/>
          <w:szCs w:val="20"/>
        </w:rPr>
      </w:pPr>
    </w:p>
    <w:p w14:paraId="676B3B0C" w14:textId="77777777" w:rsidR="00DD631D" w:rsidRDefault="0062397D" w:rsidP="00DD631D">
      <w:pPr>
        <w:pStyle w:val="Heading1"/>
        <w:rPr>
          <w:lang w:val="en-US"/>
        </w:rPr>
      </w:pPr>
      <w:bookmarkStart w:id="53" w:name="_Toc75091494"/>
      <w:r>
        <w:rPr>
          <w:lang w:val="en-US"/>
        </w:rPr>
        <w:t>Test Approach (</w:t>
      </w:r>
      <w:r w:rsidR="008261E5">
        <w:rPr>
          <w:lang w:val="en-US"/>
        </w:rPr>
        <w:t>How it</w:t>
      </w:r>
      <w:r w:rsidR="00DD631D">
        <w:rPr>
          <w:lang w:val="en-US"/>
        </w:rPr>
        <w:t xml:space="preserve"> is tested</w:t>
      </w:r>
      <w:r>
        <w:rPr>
          <w:lang w:val="en-US"/>
        </w:rPr>
        <w:t>)</w:t>
      </w:r>
      <w:r w:rsidR="00DD631D">
        <w:rPr>
          <w:lang w:val="en-US"/>
        </w:rPr>
        <w:t>:</w:t>
      </w:r>
      <w:bookmarkEnd w:id="53"/>
      <w:r w:rsidR="00747CA7">
        <w:rPr>
          <w:lang w:val="en-US"/>
        </w:rPr>
        <w:t xml:space="preserve"> </w:t>
      </w:r>
    </w:p>
    <w:p w14:paraId="17C51BCB" w14:textId="77777777" w:rsidR="003C67B3" w:rsidRDefault="003C67B3" w:rsidP="003C67B3">
      <w:pPr>
        <w:pStyle w:val="Heading2"/>
        <w:rPr>
          <w:lang w:val="en-US"/>
        </w:rPr>
      </w:pPr>
      <w:bookmarkStart w:id="54" w:name="_Toc75091495"/>
      <w:r w:rsidRPr="003C67B3">
        <w:rPr>
          <w:lang w:val="en-US"/>
        </w:rPr>
        <w:t>Story/Sprint Level</w:t>
      </w:r>
      <w:r w:rsidR="00747CA7">
        <w:rPr>
          <w:lang w:val="en-US"/>
        </w:rPr>
        <w:t>:</w:t>
      </w:r>
      <w:bookmarkEnd w:id="54"/>
      <w:r w:rsidR="00747CA7">
        <w:rPr>
          <w:lang w:val="en-US"/>
        </w:rPr>
        <w:t xml:space="preserve"> </w:t>
      </w:r>
    </w:p>
    <w:p w14:paraId="7FC80BD1" w14:textId="77777777" w:rsidR="00747CA7" w:rsidRPr="00747CA7" w:rsidRDefault="00747CA7" w:rsidP="00747CA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Th</w:t>
      </w:r>
      <w:r w:rsidR="00B871FE">
        <w:rPr>
          <w:rFonts w:asciiTheme="majorHAnsi" w:hAnsiTheme="majorHAnsi" w:cstheme="majorHAnsi"/>
          <w:sz w:val="20"/>
          <w:szCs w:val="20"/>
          <w:lang w:val="en-US"/>
        </w:rPr>
        <w:t>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whole feature </w:t>
      </w:r>
      <w:r w:rsidR="00ED63C4">
        <w:rPr>
          <w:rFonts w:asciiTheme="majorHAnsi" w:hAnsiTheme="majorHAnsi" w:cstheme="majorHAnsi"/>
          <w:sz w:val="20"/>
          <w:szCs w:val="20"/>
          <w:lang w:val="en-US"/>
        </w:rPr>
        <w:t>to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be split into different stories spanning across different sprint. The Story will have </w:t>
      </w:r>
      <w:r w:rsidR="00257BBC">
        <w:rPr>
          <w:rFonts w:asciiTheme="majorHAnsi" w:hAnsiTheme="majorHAnsi" w:cstheme="majorHAnsi"/>
          <w:sz w:val="20"/>
          <w:szCs w:val="20"/>
          <w:lang w:val="en-US"/>
        </w:rPr>
        <w:t xml:space="preserve">an </w:t>
      </w:r>
      <w:r w:rsidR="00B52AEE">
        <w:rPr>
          <w:rFonts w:asciiTheme="majorHAnsi" w:hAnsiTheme="majorHAnsi" w:cstheme="majorHAnsi"/>
          <w:sz w:val="20"/>
          <w:szCs w:val="20"/>
          <w:lang w:val="en-US"/>
        </w:rPr>
        <w:t>acceptance criterion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which</w:t>
      </w:r>
      <w:r w:rsidR="004E43B0">
        <w:rPr>
          <w:rFonts w:asciiTheme="majorHAnsi" w:hAnsiTheme="majorHAnsi" w:cstheme="majorHAnsi"/>
          <w:sz w:val="20"/>
          <w:szCs w:val="20"/>
          <w:lang w:val="en-US"/>
        </w:rPr>
        <w:t xml:space="preserve"> will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4E43B0">
        <w:rPr>
          <w:rFonts w:asciiTheme="majorHAnsi" w:hAnsiTheme="majorHAnsi" w:cstheme="majorHAnsi"/>
          <w:sz w:val="20"/>
          <w:szCs w:val="20"/>
          <w:lang w:val="en-US"/>
        </w:rPr>
        <w:t>act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4E43B0">
        <w:rPr>
          <w:rFonts w:asciiTheme="majorHAnsi" w:hAnsiTheme="majorHAnsi" w:cstheme="majorHAnsi"/>
          <w:sz w:val="20"/>
          <w:szCs w:val="20"/>
          <w:lang w:val="en-US"/>
        </w:rPr>
        <w:t xml:space="preserve">as </w:t>
      </w:r>
      <w:r>
        <w:rPr>
          <w:rFonts w:asciiTheme="majorHAnsi" w:hAnsiTheme="majorHAnsi" w:cstheme="majorHAnsi"/>
          <w:sz w:val="20"/>
          <w:szCs w:val="20"/>
          <w:lang w:val="en-US"/>
        </w:rPr>
        <w:t>exit criteria for the development and QA team</w:t>
      </w:r>
      <w:r w:rsidR="004E43B0">
        <w:rPr>
          <w:rFonts w:asciiTheme="majorHAnsi" w:hAnsiTheme="majorHAnsi" w:cstheme="majorHAnsi"/>
          <w:sz w:val="20"/>
          <w:szCs w:val="20"/>
          <w:lang w:val="en-US"/>
        </w:rPr>
        <w:t xml:space="preserve"> for that story</w:t>
      </w:r>
      <w:r>
        <w:rPr>
          <w:rFonts w:asciiTheme="majorHAnsi" w:hAnsiTheme="majorHAnsi" w:cstheme="majorHAnsi"/>
          <w:sz w:val="20"/>
          <w:szCs w:val="20"/>
          <w:lang w:val="en-US"/>
        </w:rPr>
        <w:t>. Each story will have test cases based on the acceptance criteria.</w:t>
      </w:r>
      <w:r w:rsidR="00CA230A">
        <w:rPr>
          <w:rFonts w:asciiTheme="majorHAnsi" w:hAnsiTheme="majorHAnsi" w:cstheme="majorHAnsi"/>
          <w:sz w:val="20"/>
          <w:szCs w:val="20"/>
          <w:lang w:val="en-US"/>
        </w:rPr>
        <w:t xml:space="preserve"> QA team to prepare test case</w:t>
      </w:r>
      <w:r w:rsidR="0099563F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CA230A">
        <w:rPr>
          <w:rFonts w:asciiTheme="majorHAnsi" w:hAnsiTheme="majorHAnsi" w:cstheme="majorHAnsi"/>
          <w:sz w:val="20"/>
          <w:szCs w:val="20"/>
          <w:lang w:val="en-US"/>
        </w:rPr>
        <w:t xml:space="preserve"> and test data for each story</w:t>
      </w:r>
      <w:r w:rsidR="0099563F">
        <w:rPr>
          <w:rFonts w:asciiTheme="majorHAnsi" w:hAnsiTheme="majorHAnsi" w:cstheme="majorHAnsi"/>
          <w:sz w:val="20"/>
          <w:szCs w:val="20"/>
          <w:lang w:val="en-US"/>
        </w:rPr>
        <w:t xml:space="preserve"> and then execute the test case. </w:t>
      </w:r>
      <w:r w:rsidR="0099563F" w:rsidRPr="00D13742">
        <w:rPr>
          <w:rFonts w:asciiTheme="majorHAnsi" w:hAnsiTheme="majorHAnsi" w:cstheme="majorHAnsi"/>
          <w:sz w:val="20"/>
          <w:szCs w:val="20"/>
          <w:lang w:val="en-US"/>
        </w:rPr>
        <w:t>Based</w:t>
      </w:r>
      <w:r w:rsidR="0099563F">
        <w:rPr>
          <w:rFonts w:asciiTheme="majorHAnsi" w:hAnsiTheme="majorHAnsi" w:cstheme="majorHAnsi"/>
          <w:sz w:val="20"/>
          <w:szCs w:val="20"/>
          <w:lang w:val="en-US"/>
        </w:rPr>
        <w:t xml:space="preserve"> on test case result</w:t>
      </w:r>
      <w:r w:rsidR="00FD75AB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>defect will be raised to track</w:t>
      </w:r>
      <w:r w:rsidR="00E06BFA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 (Refer to Defect Lifecycle in section </w:t>
      </w:r>
      <w:hyperlink w:anchor="_Defects_and_Defect" w:history="1">
        <w:r w:rsidR="00F4112B" w:rsidRPr="00F4112B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Defect Tracking</w:t>
        </w:r>
      </w:hyperlink>
      <w:r w:rsidR="00F4112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A0021D2" w14:textId="1B07FB84" w:rsidR="00F8263C" w:rsidRDefault="0062397D" w:rsidP="00F8263C">
      <w:pPr>
        <w:pStyle w:val="Heading2"/>
        <w:rPr>
          <w:color w:val="000000" w:themeColor="text1"/>
          <w:sz w:val="20"/>
          <w:szCs w:val="20"/>
          <w:lang w:val="en-US"/>
        </w:rPr>
      </w:pPr>
      <w:bookmarkStart w:id="55" w:name="_Toc75091496"/>
      <w:r>
        <w:rPr>
          <w:lang w:val="en-US"/>
        </w:rPr>
        <w:t>Done:</w:t>
      </w:r>
      <w:r w:rsidR="0088004F">
        <w:rPr>
          <w:lang w:val="en-US"/>
        </w:rPr>
        <w:t xml:space="preserve"> </w:t>
      </w:r>
      <w:r w:rsidR="0088004F" w:rsidRPr="0088004F">
        <w:rPr>
          <w:color w:val="000000" w:themeColor="text1"/>
          <w:sz w:val="20"/>
          <w:szCs w:val="20"/>
          <w:lang w:val="en-US"/>
        </w:rPr>
        <w:t xml:space="preserve">Definition of done to be </w:t>
      </w:r>
      <w:r w:rsidR="00F225E7">
        <w:rPr>
          <w:color w:val="000000" w:themeColor="text1"/>
          <w:sz w:val="20"/>
          <w:szCs w:val="20"/>
          <w:lang w:val="en-US"/>
        </w:rPr>
        <w:t xml:space="preserve">agreed with </w:t>
      </w:r>
      <w:r w:rsidR="00F8263C">
        <w:rPr>
          <w:color w:val="000000" w:themeColor="text1"/>
          <w:sz w:val="20"/>
          <w:szCs w:val="20"/>
          <w:lang w:val="en-US"/>
        </w:rPr>
        <w:t>all the relevant stakeholders</w:t>
      </w:r>
      <w:bookmarkEnd w:id="55"/>
    </w:p>
    <w:p w14:paraId="477972E0" w14:textId="77777777" w:rsidR="0068492B" w:rsidRPr="0068492B" w:rsidRDefault="0068492B" w:rsidP="0068492B">
      <w:pPr>
        <w:rPr>
          <w:lang w:val="en-US"/>
        </w:rPr>
      </w:pPr>
    </w:p>
    <w:p w14:paraId="1938E806" w14:textId="77777777" w:rsidR="001E1FCB" w:rsidRDefault="009E5C48" w:rsidP="00A50358">
      <w:pPr>
        <w:pStyle w:val="Heading2"/>
        <w:spacing w:line="240" w:lineRule="auto"/>
        <w:rPr>
          <w:lang w:val="en-US"/>
        </w:rPr>
      </w:pPr>
      <w:bookmarkStart w:id="56" w:name="_Toc75091497"/>
      <w:r>
        <w:rPr>
          <w:lang w:val="en-US"/>
        </w:rPr>
        <w:t>Plan</w:t>
      </w:r>
      <w:r w:rsidR="001E1FCB">
        <w:rPr>
          <w:lang w:val="en-US"/>
        </w:rPr>
        <w:t>:</w:t>
      </w:r>
      <w:bookmarkEnd w:id="56"/>
      <w:r w:rsidR="00BE714F">
        <w:rPr>
          <w:lang w:val="en-US"/>
        </w:rPr>
        <w:t xml:space="preserve"> </w:t>
      </w:r>
    </w:p>
    <w:p w14:paraId="3729F031" w14:textId="77777777" w:rsidR="00D13742" w:rsidRDefault="00D13742" w:rsidP="00D1374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The QA Plan will consist of following activity</w:t>
      </w:r>
      <w:r w:rsidR="00BF0EAD">
        <w:rPr>
          <w:rFonts w:asciiTheme="majorHAnsi" w:hAnsiTheme="majorHAnsi" w:cstheme="majorHAnsi"/>
          <w:sz w:val="20"/>
          <w:szCs w:val="20"/>
          <w:lang w:val="en-US"/>
        </w:rPr>
        <w:t xml:space="preserve"> in three Phases</w:t>
      </w:r>
      <w:r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5EF0629D" w14:textId="77777777" w:rsidR="00BF0EAD" w:rsidRDefault="00BF0EAD" w:rsidP="00D1374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Phase 1:</w:t>
      </w:r>
    </w:p>
    <w:p w14:paraId="47040092" w14:textId="77777777" w:rsidR="00D13742" w:rsidRPr="00BF0EAD" w:rsidRDefault="00D13742" w:rsidP="007379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BF0EAD">
        <w:rPr>
          <w:rFonts w:asciiTheme="majorHAnsi" w:hAnsiTheme="majorHAnsi" w:cstheme="majorHAnsi"/>
          <w:sz w:val="20"/>
          <w:szCs w:val="20"/>
          <w:lang w:val="en-US"/>
        </w:rPr>
        <w:t xml:space="preserve">Test </w:t>
      </w:r>
      <w:r w:rsidR="00BF0EAD" w:rsidRPr="00BF0EAD">
        <w:rPr>
          <w:rFonts w:asciiTheme="majorHAnsi" w:hAnsiTheme="majorHAnsi" w:cstheme="majorHAnsi"/>
          <w:sz w:val="20"/>
          <w:szCs w:val="20"/>
          <w:lang w:val="en-US"/>
        </w:rPr>
        <w:t xml:space="preserve">Plan </w:t>
      </w:r>
      <w:r w:rsidR="00BF0EAD">
        <w:rPr>
          <w:rFonts w:asciiTheme="majorHAnsi" w:hAnsiTheme="majorHAnsi" w:cstheme="majorHAnsi"/>
          <w:sz w:val="20"/>
          <w:szCs w:val="20"/>
          <w:lang w:val="en-US"/>
        </w:rPr>
        <w:t xml:space="preserve">Document </w:t>
      </w:r>
      <w:r w:rsidRPr="00BF0EAD">
        <w:rPr>
          <w:rFonts w:asciiTheme="majorHAnsi" w:hAnsiTheme="majorHAnsi" w:cstheme="majorHAnsi"/>
          <w:sz w:val="20"/>
          <w:szCs w:val="20"/>
          <w:lang w:val="en-US"/>
        </w:rPr>
        <w:t>Preparation and review: A test plan is a detailed document that outlines the test strategy, </w:t>
      </w:r>
      <w:r w:rsidR="00764385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BF0EAD">
        <w:rPr>
          <w:rFonts w:asciiTheme="majorHAnsi" w:hAnsiTheme="majorHAnsi" w:cstheme="majorHAnsi"/>
          <w:sz w:val="20"/>
          <w:szCs w:val="20"/>
          <w:lang w:val="en-US"/>
        </w:rPr>
        <w:t xml:space="preserve">esting objectives, </w:t>
      </w:r>
      <w:r w:rsidR="005B34BA" w:rsidRPr="00BF0EAD">
        <w:rPr>
          <w:rFonts w:asciiTheme="majorHAnsi" w:hAnsiTheme="majorHAnsi" w:cstheme="majorHAnsi"/>
          <w:sz w:val="20"/>
          <w:szCs w:val="20"/>
          <w:lang w:val="en-US"/>
        </w:rPr>
        <w:t>resources required</w:t>
      </w:r>
      <w:r w:rsidRPr="00BF0EAD">
        <w:rPr>
          <w:rFonts w:asciiTheme="majorHAnsi" w:hAnsiTheme="majorHAnsi" w:cstheme="majorHAnsi"/>
          <w:sz w:val="20"/>
          <w:szCs w:val="20"/>
          <w:lang w:val="en-US"/>
        </w:rPr>
        <w:t xml:space="preserve"> for testing and test deliverables</w:t>
      </w:r>
      <w:r w:rsidRPr="00BF0EAD">
        <w:rPr>
          <w:rFonts w:asciiTheme="majorHAnsi" w:hAnsiTheme="majorHAnsi" w:cstheme="majorHAnsi"/>
          <w:sz w:val="20"/>
          <w:szCs w:val="20"/>
        </w:rPr>
        <w:t>.</w:t>
      </w:r>
    </w:p>
    <w:p w14:paraId="7F96AB37" w14:textId="77777777" w:rsidR="0084680D" w:rsidRDefault="00BF0EAD" w:rsidP="007379B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Test Scenarios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, Test </w:t>
      </w:r>
      <w:r w:rsidR="005B34BA">
        <w:rPr>
          <w:rFonts w:asciiTheme="majorHAnsi" w:hAnsiTheme="majorHAnsi" w:cstheme="majorHAnsi"/>
          <w:sz w:val="20"/>
          <w:szCs w:val="20"/>
          <w:lang w:val="en-US"/>
        </w:rPr>
        <w:t>Data and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Test Case Preparation: Once the test plan has been finalized and approved, the second </w:t>
      </w:r>
      <w:r w:rsidR="00497F31">
        <w:rPr>
          <w:rFonts w:asciiTheme="majorHAnsi" w:hAnsiTheme="majorHAnsi" w:cstheme="majorHAnsi"/>
          <w:sz w:val="20"/>
          <w:szCs w:val="20"/>
          <w:lang w:val="en-US"/>
        </w:rPr>
        <w:t>part of phase 1 will be Identifying test scenarios and creating test cases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 and test data</w:t>
      </w:r>
      <w:r w:rsidR="00497F31">
        <w:rPr>
          <w:rFonts w:asciiTheme="majorHAnsi" w:hAnsiTheme="majorHAnsi" w:cstheme="majorHAnsi"/>
          <w:sz w:val="20"/>
          <w:szCs w:val="20"/>
          <w:lang w:val="en-US"/>
        </w:rPr>
        <w:t xml:space="preserve"> based on the scenarios.</w:t>
      </w:r>
    </w:p>
    <w:p w14:paraId="52335670" w14:textId="77777777" w:rsidR="0084680D" w:rsidRDefault="0084680D" w:rsidP="0084680D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Phase 2:</w:t>
      </w:r>
    </w:p>
    <w:p w14:paraId="1687F177" w14:textId="77777777" w:rsidR="0084680D" w:rsidRDefault="00EB4478" w:rsidP="007379B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Test Cases execution: As a part of second phase QA team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>will create a Test Cycle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and execute the test cases</w:t>
      </w:r>
      <w:ins w:id="57" w:author="Ephraim Akshintala" w:date="2019-09-25T16:28:00Z">
        <w:r w:rsidR="00F4112B">
          <w:rPr>
            <w:rFonts w:asciiTheme="majorHAnsi" w:hAnsiTheme="majorHAnsi" w:cstheme="majorHAnsi"/>
            <w:sz w:val="20"/>
            <w:szCs w:val="20"/>
            <w:lang w:val="en-US"/>
          </w:rPr>
          <w:t xml:space="preserve"> </w:t>
        </w:r>
      </w:ins>
      <w:r w:rsidR="00F4112B">
        <w:rPr>
          <w:rFonts w:asciiTheme="majorHAnsi" w:hAnsiTheme="majorHAnsi" w:cstheme="majorHAnsi"/>
          <w:sz w:val="20"/>
          <w:szCs w:val="20"/>
          <w:lang w:val="en-US"/>
        </w:rPr>
        <w:t>relevant to the test cycle</w:t>
      </w:r>
      <w:r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78470F7C" w14:textId="77777777" w:rsidR="00EB4478" w:rsidRPr="001A5DEA" w:rsidRDefault="001A5DEA" w:rsidP="007379B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Defect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>Management</w:t>
      </w:r>
      <w:r w:rsidR="00EB4478"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: QA team to identify and report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>defects</w:t>
      </w:r>
      <w:r w:rsidR="00F4112B"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EB4478"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whenever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>there is</w:t>
      </w:r>
      <w:r w:rsidR="00EB4478"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 any deviation from the acceptance criteria. QA team will follow the</w:t>
      </w:r>
      <w:r w:rsidR="009F1955" w:rsidRPr="001A5DEA">
        <w:rPr>
          <w:rFonts w:asciiTheme="majorHAnsi" w:hAnsiTheme="majorHAnsi" w:cstheme="majorHAnsi"/>
          <w:sz w:val="20"/>
          <w:szCs w:val="20"/>
          <w:lang w:val="en-US"/>
        </w:rPr>
        <w:t xml:space="preserve"> below mentioned defect lifecycle process for handling the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>defects</w:t>
      </w:r>
      <w:r w:rsidR="009F1955" w:rsidRPr="001A5DEA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B61390">
        <w:rPr>
          <w:rFonts w:asciiTheme="majorHAnsi" w:hAnsiTheme="majorHAnsi" w:cstheme="majorHAnsi"/>
          <w:sz w:val="20"/>
          <w:szCs w:val="20"/>
          <w:lang w:val="en-US"/>
        </w:rPr>
        <w:t xml:space="preserve"> The severity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of the defect will be set by the QA team </w:t>
      </w:r>
      <w:r w:rsidR="00B61390">
        <w:rPr>
          <w:rFonts w:asciiTheme="majorHAnsi" w:hAnsiTheme="majorHAnsi" w:cstheme="majorHAnsi"/>
          <w:sz w:val="20"/>
          <w:szCs w:val="20"/>
          <w:lang w:val="en-US"/>
        </w:rPr>
        <w:t xml:space="preserve">and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the </w:t>
      </w:r>
      <w:r w:rsidR="005B6029">
        <w:rPr>
          <w:rFonts w:asciiTheme="majorHAnsi" w:hAnsiTheme="majorHAnsi" w:cstheme="majorHAnsi"/>
          <w:sz w:val="20"/>
          <w:szCs w:val="20"/>
          <w:lang w:val="en-US"/>
        </w:rPr>
        <w:t>prioritization will</w:t>
      </w:r>
      <w:r w:rsidR="00B61390">
        <w:rPr>
          <w:rFonts w:asciiTheme="majorHAnsi" w:hAnsiTheme="majorHAnsi" w:cstheme="majorHAnsi"/>
          <w:sz w:val="20"/>
          <w:szCs w:val="20"/>
          <w:lang w:val="en-US"/>
        </w:rPr>
        <w:t xml:space="preserve"> be </w:t>
      </w:r>
      <w:r w:rsidR="00F4112B">
        <w:rPr>
          <w:rFonts w:asciiTheme="majorHAnsi" w:hAnsiTheme="majorHAnsi" w:cstheme="majorHAnsi"/>
          <w:sz w:val="20"/>
          <w:szCs w:val="20"/>
          <w:lang w:val="en-US"/>
        </w:rPr>
        <w:t xml:space="preserve">set </w:t>
      </w:r>
      <w:r w:rsidR="00B61390">
        <w:rPr>
          <w:rFonts w:asciiTheme="majorHAnsi" w:hAnsiTheme="majorHAnsi" w:cstheme="majorHAnsi"/>
          <w:sz w:val="20"/>
          <w:szCs w:val="20"/>
          <w:lang w:val="en-US"/>
        </w:rPr>
        <w:t>based on discussion with product owners.</w:t>
      </w:r>
    </w:p>
    <w:p w14:paraId="5929FD29" w14:textId="77777777" w:rsidR="001A5DEA" w:rsidRDefault="001A5DEA" w:rsidP="001A5DEA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Phase 3:</w:t>
      </w:r>
    </w:p>
    <w:p w14:paraId="3AE1E423" w14:textId="77777777" w:rsidR="001A5DEA" w:rsidRDefault="001A5DEA" w:rsidP="007379B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Test Report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>ing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: QA team to prepare and share the test case execution and defect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 xml:space="preserve">Summary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report with the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 xml:space="preserve">relevant </w:t>
      </w:r>
      <w:r>
        <w:rPr>
          <w:rFonts w:asciiTheme="majorHAnsi" w:hAnsiTheme="majorHAnsi" w:cstheme="majorHAnsi"/>
          <w:sz w:val="20"/>
          <w:szCs w:val="20"/>
          <w:lang w:val="en-US"/>
        </w:rPr>
        <w:t>stakeholders.</w:t>
      </w:r>
    </w:p>
    <w:p w14:paraId="06F9EF2E" w14:textId="77777777" w:rsidR="00E47CFF" w:rsidRDefault="00E47CFF" w:rsidP="007379B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QA sign off: </w:t>
      </w:r>
      <w:r w:rsidR="00B55D29">
        <w:rPr>
          <w:rFonts w:asciiTheme="majorHAnsi" w:hAnsiTheme="majorHAnsi" w:cstheme="majorHAnsi"/>
          <w:sz w:val="20"/>
          <w:szCs w:val="20"/>
          <w:lang w:val="en-US"/>
        </w:rPr>
        <w:t xml:space="preserve">Once all the acceptance criteria </w:t>
      </w:r>
      <w:r w:rsidR="00A70DCF">
        <w:rPr>
          <w:rFonts w:asciiTheme="majorHAnsi" w:hAnsiTheme="majorHAnsi" w:cstheme="majorHAnsi"/>
          <w:sz w:val="20"/>
          <w:szCs w:val="20"/>
          <w:lang w:val="en-US"/>
        </w:rPr>
        <w:t>are</w:t>
      </w:r>
      <w:r w:rsidR="00B55D29">
        <w:rPr>
          <w:rFonts w:asciiTheme="majorHAnsi" w:hAnsiTheme="majorHAnsi" w:cstheme="majorHAnsi"/>
          <w:sz w:val="20"/>
          <w:szCs w:val="20"/>
          <w:lang w:val="en-US"/>
        </w:rPr>
        <w:t xml:space="preserve"> met and no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 xml:space="preserve">outstanding </w:t>
      </w:r>
      <w:r w:rsidR="00B55D29">
        <w:rPr>
          <w:rFonts w:asciiTheme="majorHAnsi" w:hAnsiTheme="majorHAnsi" w:cstheme="majorHAnsi"/>
          <w:sz w:val="20"/>
          <w:szCs w:val="20"/>
          <w:lang w:val="en-US"/>
        </w:rPr>
        <w:t xml:space="preserve">issues are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>Open/</w:t>
      </w:r>
      <w:r w:rsidR="00B55D29">
        <w:rPr>
          <w:rFonts w:asciiTheme="majorHAnsi" w:hAnsiTheme="majorHAnsi" w:cstheme="majorHAnsi"/>
          <w:sz w:val="20"/>
          <w:szCs w:val="20"/>
          <w:lang w:val="en-US"/>
        </w:rPr>
        <w:t xml:space="preserve">pending, QA team </w:t>
      </w:r>
      <w:r w:rsidR="0068462E">
        <w:rPr>
          <w:rFonts w:asciiTheme="majorHAnsi" w:hAnsiTheme="majorHAnsi" w:cstheme="majorHAnsi"/>
          <w:sz w:val="20"/>
          <w:szCs w:val="20"/>
          <w:lang w:val="en-US"/>
        </w:rPr>
        <w:t xml:space="preserve">will provide a </w:t>
      </w:r>
      <w:r w:rsidR="00B55D29">
        <w:rPr>
          <w:rFonts w:asciiTheme="majorHAnsi" w:hAnsiTheme="majorHAnsi" w:cstheme="majorHAnsi"/>
          <w:sz w:val="20"/>
          <w:szCs w:val="20"/>
          <w:lang w:val="en-US"/>
        </w:rPr>
        <w:t>final sign off</w:t>
      </w:r>
      <w:r w:rsidR="00B87D7C">
        <w:rPr>
          <w:rFonts w:asciiTheme="majorHAnsi" w:hAnsiTheme="majorHAnsi" w:cstheme="majorHAnsi"/>
          <w:sz w:val="20"/>
          <w:szCs w:val="20"/>
          <w:lang w:val="en-US"/>
        </w:rPr>
        <w:t xml:space="preserve"> on the product.</w:t>
      </w:r>
    </w:p>
    <w:p w14:paraId="46FC1B4A" w14:textId="1C48C4CE" w:rsidR="006A22D5" w:rsidRDefault="006A22D5" w:rsidP="00A50358">
      <w:pPr>
        <w:spacing w:line="240" w:lineRule="auto"/>
        <w:rPr>
          <w:lang w:val="en-US"/>
        </w:rPr>
      </w:pPr>
    </w:p>
    <w:p w14:paraId="230BDF5D" w14:textId="77777777" w:rsidR="00F8263C" w:rsidRPr="00A50358" w:rsidRDefault="00F8263C" w:rsidP="00A50358">
      <w:pPr>
        <w:spacing w:line="240" w:lineRule="auto"/>
        <w:rPr>
          <w:lang w:val="en-US"/>
        </w:rPr>
      </w:pPr>
    </w:p>
    <w:p w14:paraId="2B46988A" w14:textId="77777777" w:rsidR="00A16E73" w:rsidRDefault="00A16E73" w:rsidP="00A50358">
      <w:pPr>
        <w:pStyle w:val="Heading2"/>
        <w:spacing w:line="240" w:lineRule="auto"/>
        <w:rPr>
          <w:lang w:val="en-US"/>
        </w:rPr>
      </w:pPr>
      <w:bookmarkStart w:id="58" w:name="_Toc75091498"/>
      <w:r>
        <w:rPr>
          <w:lang w:val="en-US"/>
        </w:rPr>
        <w:t>Environments:</w:t>
      </w:r>
      <w:bookmarkEnd w:id="58"/>
      <w:r w:rsidR="00543CCE">
        <w:rPr>
          <w:lang w:val="en-US"/>
        </w:rPr>
        <w:t xml:space="preserve"> </w:t>
      </w:r>
    </w:p>
    <w:p w14:paraId="4864448D" w14:textId="2C5D9D9D" w:rsidR="007A09BA" w:rsidRPr="003A04E4" w:rsidRDefault="00543CCE" w:rsidP="00F8263C">
      <w:pPr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6A22D5">
        <w:rPr>
          <w:rFonts w:asciiTheme="majorHAnsi" w:hAnsiTheme="majorHAnsi" w:cstheme="majorHAnsi"/>
          <w:sz w:val="20"/>
          <w:szCs w:val="20"/>
          <w:lang w:val="en-US"/>
        </w:rPr>
        <w:t>QA activit</w:t>
      </w:r>
      <w:r w:rsidR="0068462E" w:rsidRPr="006A22D5">
        <w:rPr>
          <w:rFonts w:asciiTheme="majorHAnsi" w:hAnsiTheme="majorHAnsi" w:cstheme="majorHAnsi"/>
          <w:sz w:val="20"/>
          <w:szCs w:val="20"/>
          <w:lang w:val="en-US"/>
        </w:rPr>
        <w:t>ies</w:t>
      </w:r>
      <w:r w:rsidRPr="006A22D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68462E" w:rsidRPr="006A22D5">
        <w:rPr>
          <w:rFonts w:asciiTheme="majorHAnsi" w:hAnsiTheme="majorHAnsi" w:cstheme="majorHAnsi"/>
          <w:sz w:val="20"/>
          <w:szCs w:val="20"/>
          <w:lang w:val="en-US"/>
        </w:rPr>
        <w:t xml:space="preserve">will </w:t>
      </w:r>
      <w:r w:rsidRPr="006A22D5">
        <w:rPr>
          <w:rFonts w:asciiTheme="majorHAnsi" w:hAnsiTheme="majorHAnsi" w:cstheme="majorHAnsi"/>
          <w:sz w:val="20"/>
          <w:szCs w:val="20"/>
          <w:lang w:val="en-US"/>
        </w:rPr>
        <w:t xml:space="preserve">be performed </w:t>
      </w:r>
      <w:r w:rsidR="00F8263C">
        <w:rPr>
          <w:rFonts w:asciiTheme="majorHAnsi" w:hAnsiTheme="majorHAnsi" w:cstheme="majorHAnsi"/>
          <w:sz w:val="20"/>
          <w:szCs w:val="20"/>
          <w:lang w:val="en-US"/>
        </w:rPr>
        <w:t>live site.</w:t>
      </w:r>
    </w:p>
    <w:p w14:paraId="18F36232" w14:textId="49296BCC" w:rsidR="00CC1145" w:rsidRDefault="00CC1145" w:rsidP="004A5335">
      <w:pPr>
        <w:pStyle w:val="Heading2"/>
        <w:rPr>
          <w:lang w:val="en-US"/>
        </w:rPr>
      </w:pPr>
      <w:bookmarkStart w:id="59" w:name="_Toc75091499"/>
      <w:r>
        <w:rPr>
          <w:lang w:val="en-US"/>
        </w:rPr>
        <w:lastRenderedPageBreak/>
        <w:t>Entry and Exit Criteria:</w:t>
      </w:r>
      <w:bookmarkEnd w:id="59"/>
    </w:p>
    <w:p w14:paraId="4C0AC798" w14:textId="77777777" w:rsidR="0098643C" w:rsidRPr="006863BB" w:rsidRDefault="0098643C" w:rsidP="0098643C">
      <w:pPr>
        <w:rPr>
          <w:rFonts w:asciiTheme="majorHAnsi" w:hAnsiTheme="majorHAnsi" w:cstheme="majorHAnsi"/>
          <w:b/>
          <w:sz w:val="20"/>
          <w:lang w:val="en-US"/>
        </w:rPr>
      </w:pPr>
      <w:r w:rsidRPr="006863BB">
        <w:rPr>
          <w:rFonts w:asciiTheme="majorHAnsi" w:hAnsiTheme="majorHAnsi" w:cstheme="majorHAnsi"/>
          <w:b/>
          <w:sz w:val="20"/>
          <w:lang w:val="en-US"/>
        </w:rPr>
        <w:t xml:space="preserve">The </w:t>
      </w:r>
      <w:r w:rsidR="006F6B5E" w:rsidRPr="006863BB">
        <w:rPr>
          <w:rFonts w:asciiTheme="majorHAnsi" w:hAnsiTheme="majorHAnsi" w:cstheme="majorHAnsi"/>
          <w:b/>
          <w:sz w:val="20"/>
          <w:lang w:val="en-US"/>
        </w:rPr>
        <w:t>entry criteria for QA activity will be as below</w:t>
      </w:r>
    </w:p>
    <w:p w14:paraId="5497EB3C" w14:textId="77777777" w:rsidR="00DA2D6F" w:rsidRPr="006863BB" w:rsidRDefault="00DA2D6F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Requirement document</w:t>
      </w:r>
      <w:r w:rsidR="00AC64B1" w:rsidRPr="006863BB">
        <w:rPr>
          <w:rFonts w:asciiTheme="majorHAnsi" w:hAnsiTheme="majorHAnsi" w:cstheme="majorHAnsi"/>
          <w:sz w:val="20"/>
          <w:lang w:val="en-US"/>
        </w:rPr>
        <w:t xml:space="preserve"> approved and </w:t>
      </w:r>
      <w:r w:rsidR="006863BB">
        <w:rPr>
          <w:rFonts w:asciiTheme="majorHAnsi" w:hAnsiTheme="majorHAnsi" w:cstheme="majorHAnsi"/>
          <w:sz w:val="20"/>
          <w:lang w:val="en-US"/>
        </w:rPr>
        <w:t>s</w:t>
      </w:r>
      <w:r w:rsidR="00CA7607" w:rsidRPr="006863BB">
        <w:rPr>
          <w:rFonts w:asciiTheme="majorHAnsi" w:hAnsiTheme="majorHAnsi" w:cstheme="majorHAnsi"/>
          <w:sz w:val="20"/>
          <w:lang w:val="en-US"/>
        </w:rPr>
        <w:t>igned off</w:t>
      </w:r>
      <w:r w:rsidR="00AC64B1" w:rsidRPr="006863BB">
        <w:rPr>
          <w:rFonts w:asciiTheme="majorHAnsi" w:hAnsiTheme="majorHAnsi" w:cstheme="majorHAnsi"/>
          <w:sz w:val="20"/>
          <w:lang w:val="en-US"/>
        </w:rPr>
        <w:t>.</w:t>
      </w:r>
    </w:p>
    <w:p w14:paraId="63282E8B" w14:textId="77777777" w:rsidR="00AC64B1" w:rsidRPr="006863BB" w:rsidRDefault="00AC64B1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 xml:space="preserve">Acceptance criteria approved by </w:t>
      </w:r>
      <w:r w:rsidR="00CA7607" w:rsidRPr="006863BB">
        <w:rPr>
          <w:rFonts w:asciiTheme="majorHAnsi" w:hAnsiTheme="majorHAnsi" w:cstheme="majorHAnsi"/>
          <w:sz w:val="20"/>
          <w:lang w:val="en-US"/>
        </w:rPr>
        <w:t xml:space="preserve">the </w:t>
      </w:r>
      <w:r w:rsidRPr="006863BB">
        <w:rPr>
          <w:rFonts w:asciiTheme="majorHAnsi" w:hAnsiTheme="majorHAnsi" w:cstheme="majorHAnsi"/>
          <w:sz w:val="20"/>
          <w:lang w:val="en-US"/>
        </w:rPr>
        <w:t>BA.</w:t>
      </w:r>
    </w:p>
    <w:p w14:paraId="178E6ADB" w14:textId="77777777" w:rsidR="00DA2D6F" w:rsidRPr="006863BB" w:rsidRDefault="00DA2D6F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Test Plan document ready and approved</w:t>
      </w:r>
    </w:p>
    <w:p w14:paraId="4DA61DAA" w14:textId="77777777" w:rsidR="00DA2D6F" w:rsidRPr="006863BB" w:rsidRDefault="00DA2D6F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Test Case</w:t>
      </w:r>
      <w:r w:rsidR="00CA7607" w:rsidRPr="006863BB">
        <w:rPr>
          <w:rFonts w:asciiTheme="majorHAnsi" w:hAnsiTheme="majorHAnsi" w:cstheme="majorHAnsi"/>
          <w:sz w:val="20"/>
          <w:lang w:val="en-US"/>
        </w:rPr>
        <w:t>s</w:t>
      </w:r>
      <w:r w:rsidRPr="006863BB">
        <w:rPr>
          <w:rFonts w:asciiTheme="majorHAnsi" w:hAnsiTheme="majorHAnsi" w:cstheme="majorHAnsi"/>
          <w:sz w:val="20"/>
          <w:lang w:val="en-US"/>
        </w:rPr>
        <w:t xml:space="preserve"> ready and approved</w:t>
      </w:r>
    </w:p>
    <w:p w14:paraId="78CCCEE2" w14:textId="77777777" w:rsidR="00DA2D6F" w:rsidRPr="006863BB" w:rsidRDefault="00AC64B1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Unit test coverage</w:t>
      </w:r>
      <w:r w:rsidR="00CA7607" w:rsidRPr="006863BB">
        <w:rPr>
          <w:rFonts w:asciiTheme="majorHAnsi" w:hAnsiTheme="majorHAnsi" w:cstheme="majorHAnsi"/>
          <w:sz w:val="20"/>
          <w:lang w:val="en-US"/>
        </w:rPr>
        <w:t xml:space="preserve"> of </w:t>
      </w:r>
      <w:r w:rsidR="00111954" w:rsidRPr="006863BB">
        <w:rPr>
          <w:rFonts w:asciiTheme="majorHAnsi" w:hAnsiTheme="majorHAnsi" w:cstheme="majorHAnsi"/>
          <w:sz w:val="20"/>
          <w:lang w:val="en-US"/>
        </w:rPr>
        <w:t>at least</w:t>
      </w:r>
      <w:r w:rsidRPr="006863BB">
        <w:rPr>
          <w:rFonts w:asciiTheme="majorHAnsi" w:hAnsiTheme="majorHAnsi" w:cstheme="majorHAnsi"/>
          <w:sz w:val="20"/>
          <w:lang w:val="en-US"/>
        </w:rPr>
        <w:t xml:space="preserve"> 80% </w:t>
      </w:r>
      <w:r w:rsidR="00CA7607" w:rsidRPr="006863BB">
        <w:rPr>
          <w:rFonts w:asciiTheme="majorHAnsi" w:hAnsiTheme="majorHAnsi" w:cstheme="majorHAnsi"/>
          <w:sz w:val="20"/>
          <w:lang w:val="en-US"/>
        </w:rPr>
        <w:t>of the code</w:t>
      </w:r>
      <w:r w:rsidR="007943AE" w:rsidRPr="006863BB">
        <w:rPr>
          <w:rFonts w:asciiTheme="majorHAnsi" w:hAnsiTheme="majorHAnsi" w:cstheme="majorHAnsi"/>
          <w:sz w:val="20"/>
          <w:lang w:val="en-US"/>
        </w:rPr>
        <w:t>.</w:t>
      </w:r>
    </w:p>
    <w:p w14:paraId="6429A2EB" w14:textId="77777777" w:rsidR="00DA2D6F" w:rsidRPr="006863BB" w:rsidRDefault="00AC64B1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Test Data prepared and ready</w:t>
      </w:r>
    </w:p>
    <w:p w14:paraId="2C5C0416" w14:textId="77777777" w:rsidR="00E351FA" w:rsidRDefault="00E351FA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 w:rsidRPr="006863BB">
        <w:rPr>
          <w:rFonts w:asciiTheme="majorHAnsi" w:hAnsiTheme="majorHAnsi" w:cstheme="majorHAnsi"/>
          <w:sz w:val="20"/>
          <w:lang w:val="en-US"/>
        </w:rPr>
        <w:t>Environments are configured and set-up for QA</w:t>
      </w:r>
    </w:p>
    <w:p w14:paraId="61159D5A" w14:textId="77777777" w:rsidR="00F872D5" w:rsidRDefault="00F872D5" w:rsidP="007379B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sz w:val="20"/>
          <w:lang w:val="en-US"/>
        </w:rPr>
        <w:t>Testing notes to be provided by Dev team.</w:t>
      </w:r>
    </w:p>
    <w:p w14:paraId="303506F9" w14:textId="77777777" w:rsidR="00C6284F" w:rsidRPr="00C6284F" w:rsidRDefault="00C6284F" w:rsidP="00C6284F">
      <w:pPr>
        <w:rPr>
          <w:rFonts w:asciiTheme="majorHAnsi" w:hAnsiTheme="majorHAnsi" w:cstheme="majorHAnsi"/>
          <w:sz w:val="20"/>
          <w:lang w:val="en-US"/>
        </w:rPr>
      </w:pPr>
    </w:p>
    <w:p w14:paraId="7D595E49" w14:textId="77777777" w:rsidR="00C83482" w:rsidRPr="00E77D10" w:rsidRDefault="00C83482" w:rsidP="00C83482">
      <w:pPr>
        <w:rPr>
          <w:rFonts w:asciiTheme="majorHAnsi" w:hAnsiTheme="majorHAnsi" w:cstheme="majorHAnsi"/>
          <w:b/>
          <w:sz w:val="20"/>
          <w:lang w:val="en-US"/>
        </w:rPr>
      </w:pPr>
      <w:r w:rsidRPr="00E77D10">
        <w:rPr>
          <w:rFonts w:asciiTheme="majorHAnsi" w:hAnsiTheme="majorHAnsi" w:cstheme="majorHAnsi"/>
          <w:b/>
          <w:sz w:val="20"/>
          <w:lang w:val="en-US"/>
        </w:rPr>
        <w:t>The following would be exit criteria for QA</w:t>
      </w:r>
    </w:p>
    <w:p w14:paraId="688322EF" w14:textId="77777777" w:rsidR="00C83482" w:rsidRPr="00E77D10" w:rsidRDefault="00C83482" w:rsidP="007379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lang w:val="en-US"/>
        </w:rPr>
      </w:pPr>
      <w:r w:rsidRPr="00E77D10">
        <w:rPr>
          <w:rFonts w:asciiTheme="majorHAnsi" w:hAnsiTheme="majorHAnsi" w:cstheme="majorHAnsi"/>
          <w:sz w:val="20"/>
          <w:lang w:val="en-US"/>
        </w:rPr>
        <w:t>All testing activit</w:t>
      </w:r>
      <w:r w:rsidR="00E351FA" w:rsidRPr="00E77D10">
        <w:rPr>
          <w:rFonts w:asciiTheme="majorHAnsi" w:hAnsiTheme="majorHAnsi" w:cstheme="majorHAnsi"/>
          <w:sz w:val="20"/>
          <w:lang w:val="en-US"/>
        </w:rPr>
        <w:t>ies mentioned in this document to be</w:t>
      </w:r>
      <w:r w:rsidRPr="00E77D10">
        <w:rPr>
          <w:rFonts w:asciiTheme="majorHAnsi" w:hAnsiTheme="majorHAnsi" w:cstheme="majorHAnsi"/>
          <w:sz w:val="20"/>
          <w:lang w:val="en-US"/>
        </w:rPr>
        <w:t xml:space="preserve"> completed.</w:t>
      </w:r>
    </w:p>
    <w:p w14:paraId="09E013F4" w14:textId="77777777" w:rsidR="00C83482" w:rsidRPr="00E77D10" w:rsidRDefault="00C83482" w:rsidP="007379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lang w:val="en-US"/>
        </w:rPr>
      </w:pPr>
      <w:r w:rsidRPr="00E77D10">
        <w:rPr>
          <w:rFonts w:asciiTheme="majorHAnsi" w:hAnsiTheme="majorHAnsi" w:cstheme="majorHAnsi"/>
          <w:sz w:val="20"/>
          <w:lang w:val="en-US"/>
        </w:rPr>
        <w:t>All</w:t>
      </w:r>
      <w:r w:rsidR="00903CDD">
        <w:rPr>
          <w:rFonts w:asciiTheme="majorHAnsi" w:hAnsiTheme="majorHAnsi" w:cstheme="majorHAnsi"/>
          <w:sz w:val="20"/>
          <w:lang w:val="en-US"/>
        </w:rPr>
        <w:t xml:space="preserve"> </w:t>
      </w:r>
      <w:r w:rsidRPr="00E77D10">
        <w:rPr>
          <w:rFonts w:asciiTheme="majorHAnsi" w:hAnsiTheme="majorHAnsi" w:cstheme="majorHAnsi"/>
          <w:sz w:val="20"/>
          <w:lang w:val="en-US"/>
        </w:rPr>
        <w:t>test cases executed and passed.</w:t>
      </w:r>
    </w:p>
    <w:p w14:paraId="746A250B" w14:textId="77777777" w:rsidR="00C83482" w:rsidRPr="00E77D10" w:rsidRDefault="0022299A" w:rsidP="007379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sz w:val="20"/>
          <w:lang w:val="en-US"/>
        </w:rPr>
        <w:t>All d</w:t>
      </w:r>
      <w:r w:rsidR="00C83482" w:rsidRPr="00E77D10">
        <w:rPr>
          <w:rFonts w:asciiTheme="majorHAnsi" w:hAnsiTheme="majorHAnsi" w:cstheme="majorHAnsi"/>
          <w:sz w:val="20"/>
          <w:lang w:val="en-US"/>
        </w:rPr>
        <w:t>efects tested and verified.</w:t>
      </w:r>
    </w:p>
    <w:p w14:paraId="271C1A0C" w14:textId="77777777" w:rsidR="003B65F6" w:rsidRDefault="003B65F6" w:rsidP="003B65F6">
      <w:pPr>
        <w:pStyle w:val="Heading1"/>
        <w:rPr>
          <w:lang w:val="en-US"/>
        </w:rPr>
      </w:pPr>
      <w:bookmarkStart w:id="60" w:name="_Toc75091500"/>
      <w:r>
        <w:rPr>
          <w:lang w:val="en-US"/>
        </w:rPr>
        <w:t>Risks</w:t>
      </w:r>
      <w:bookmarkEnd w:id="60"/>
    </w:p>
    <w:p w14:paraId="7C200C5B" w14:textId="1E7466CE" w:rsidR="003B65F6" w:rsidRDefault="003B65F6" w:rsidP="003B65F6">
      <w:pPr>
        <w:pStyle w:val="Heading2"/>
        <w:rPr>
          <w:lang w:val="en-US"/>
        </w:rPr>
      </w:pPr>
      <w:bookmarkStart w:id="61" w:name="_Toc75091501"/>
      <w:r>
        <w:rPr>
          <w:lang w:val="en-US"/>
        </w:rPr>
        <w:t>Risk</w:t>
      </w:r>
      <w:r w:rsidR="00EF1022">
        <w:rPr>
          <w:lang w:val="en-US"/>
        </w:rPr>
        <w:t>s</w:t>
      </w:r>
      <w:r>
        <w:rPr>
          <w:lang w:val="en-US"/>
        </w:rPr>
        <w:t xml:space="preserve"> </w:t>
      </w:r>
      <w:r w:rsidR="00EF1022">
        <w:rPr>
          <w:lang w:val="en-US"/>
        </w:rPr>
        <w:t>and mitigation plan</w:t>
      </w:r>
      <w:r>
        <w:rPr>
          <w:lang w:val="en-US"/>
        </w:rPr>
        <w:t>:</w:t>
      </w:r>
      <w:bookmarkEnd w:id="61"/>
      <w:r w:rsidR="00526701">
        <w:rPr>
          <w:lang w:val="en-US"/>
        </w:rPr>
        <w:t xml:space="preserve"> </w:t>
      </w:r>
    </w:p>
    <w:p w14:paraId="7298AD59" w14:textId="7FB27818" w:rsidR="00F8263C" w:rsidRPr="00F8263C" w:rsidRDefault="00F8263C" w:rsidP="00F8263C">
      <w:pPr>
        <w:rPr>
          <w:rFonts w:asciiTheme="majorHAnsi" w:hAnsiTheme="majorHAnsi" w:cstheme="majorHAnsi"/>
          <w:sz w:val="20"/>
          <w:lang w:val="en-US"/>
        </w:rPr>
      </w:pPr>
      <w:r w:rsidRPr="00F8263C">
        <w:rPr>
          <w:rFonts w:asciiTheme="majorHAnsi" w:hAnsiTheme="majorHAnsi" w:cstheme="majorHAnsi"/>
          <w:sz w:val="20"/>
          <w:lang w:val="en-US"/>
        </w:rPr>
        <w:t>Testing on live site without any notice to the team.</w:t>
      </w:r>
    </w:p>
    <w:p w14:paraId="7CB61B0A" w14:textId="173C5170" w:rsidR="00F8263C" w:rsidRPr="00F8263C" w:rsidRDefault="00F8263C" w:rsidP="00F8263C">
      <w:pPr>
        <w:rPr>
          <w:rFonts w:asciiTheme="majorHAnsi" w:hAnsiTheme="majorHAnsi" w:cstheme="majorHAnsi"/>
          <w:sz w:val="20"/>
          <w:lang w:val="en-US"/>
        </w:rPr>
      </w:pPr>
      <w:r w:rsidRPr="00F8263C">
        <w:rPr>
          <w:rFonts w:asciiTheme="majorHAnsi" w:hAnsiTheme="majorHAnsi" w:cstheme="majorHAnsi"/>
          <w:sz w:val="20"/>
          <w:lang w:val="en-US"/>
        </w:rPr>
        <w:t xml:space="preserve">Mitigation: Since </w:t>
      </w:r>
      <w:r>
        <w:rPr>
          <w:rFonts w:asciiTheme="majorHAnsi" w:hAnsiTheme="majorHAnsi" w:cstheme="majorHAnsi"/>
          <w:sz w:val="20"/>
          <w:lang w:val="en-US"/>
        </w:rPr>
        <w:t>this is a dummy test no real users will be impacted.</w:t>
      </w:r>
    </w:p>
    <w:p w14:paraId="6ACA5462" w14:textId="77777777" w:rsidR="0062397D" w:rsidRDefault="0062397D" w:rsidP="00F8263C">
      <w:pPr>
        <w:pStyle w:val="Heading1"/>
        <w:rPr>
          <w:lang w:val="en-US"/>
        </w:rPr>
      </w:pPr>
      <w:bookmarkStart w:id="62" w:name="_Toc75091502"/>
      <w:r>
        <w:rPr>
          <w:lang w:val="en-US"/>
        </w:rPr>
        <w:t>Reporting:</w:t>
      </w:r>
      <w:bookmarkEnd w:id="62"/>
    </w:p>
    <w:p w14:paraId="6F142A96" w14:textId="5F9163D4" w:rsidR="001F46A4" w:rsidRPr="00E351FA" w:rsidRDefault="001F46A4" w:rsidP="007379B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BE105B">
        <w:rPr>
          <w:rFonts w:asciiTheme="majorHAnsi" w:hAnsiTheme="majorHAnsi" w:cstheme="majorHAnsi"/>
          <w:b/>
          <w:sz w:val="20"/>
          <w:lang w:val="en-US"/>
        </w:rPr>
        <w:t xml:space="preserve">Test </w:t>
      </w:r>
      <w:r w:rsidR="009E3CA9">
        <w:rPr>
          <w:rFonts w:asciiTheme="majorHAnsi" w:hAnsiTheme="majorHAnsi" w:cstheme="majorHAnsi"/>
          <w:b/>
          <w:sz w:val="20"/>
          <w:lang w:val="en-US"/>
        </w:rPr>
        <w:t>Summary</w:t>
      </w:r>
      <w:r w:rsidRPr="00BE105B">
        <w:rPr>
          <w:rFonts w:asciiTheme="majorHAnsi" w:hAnsiTheme="majorHAnsi" w:cstheme="majorHAnsi"/>
          <w:b/>
          <w:sz w:val="20"/>
          <w:lang w:val="en-US"/>
        </w:rPr>
        <w:t xml:space="preserve"> report:</w:t>
      </w:r>
      <w:r w:rsidR="009E3CA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F8263C">
        <w:rPr>
          <w:rFonts w:asciiTheme="majorHAnsi" w:hAnsiTheme="majorHAnsi" w:cstheme="majorHAnsi"/>
          <w:sz w:val="20"/>
          <w:szCs w:val="20"/>
          <w:lang w:val="en-US"/>
        </w:rPr>
        <w:t>Automation test suite to generate a html report of all the test scenarios</w:t>
      </w:r>
    </w:p>
    <w:p w14:paraId="27CD6F24" w14:textId="3532C323" w:rsidR="00937F26" w:rsidRDefault="00195E0F" w:rsidP="00675A94">
      <w:pPr>
        <w:pStyle w:val="Heading1"/>
        <w:rPr>
          <w:lang w:val="en-US"/>
        </w:rPr>
      </w:pPr>
      <w:bookmarkStart w:id="63" w:name="_Toc75091503"/>
      <w:r>
        <w:rPr>
          <w:lang w:val="en-US"/>
        </w:rPr>
        <w:t>Testing</w:t>
      </w:r>
      <w:r w:rsidR="00937F26">
        <w:rPr>
          <w:lang w:val="en-US"/>
        </w:rPr>
        <w:t xml:space="preserve"> tools:</w:t>
      </w:r>
      <w:bookmarkEnd w:id="63"/>
    </w:p>
    <w:p w14:paraId="0F2D85A2" w14:textId="14E82BF6" w:rsidR="006E0054" w:rsidRPr="002772F5" w:rsidRDefault="002772F5" w:rsidP="00737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0"/>
          <w:lang w:val="en-US"/>
        </w:rPr>
        <w:t>Selenium</w:t>
      </w:r>
      <w:r w:rsidR="00890787" w:rsidRPr="00BE105B">
        <w:rPr>
          <w:rFonts w:asciiTheme="majorHAnsi" w:hAnsiTheme="majorHAnsi" w:cstheme="majorHAnsi"/>
          <w:b/>
          <w:sz w:val="20"/>
          <w:lang w:val="en-US"/>
        </w:rPr>
        <w:t>:</w:t>
      </w:r>
      <w:r w:rsidR="00890787" w:rsidRPr="00BE105B">
        <w:rPr>
          <w:rFonts w:asciiTheme="majorHAnsi" w:hAnsiTheme="majorHAnsi" w:cstheme="majorHAnsi"/>
          <w:sz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Automation testing to be done on selenium testing framework</w:t>
      </w:r>
    </w:p>
    <w:p w14:paraId="29EB268E" w14:textId="06DEDAAE" w:rsidR="002772F5" w:rsidRDefault="002772F5" w:rsidP="00737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0"/>
          <w:lang w:val="en-US"/>
        </w:rPr>
        <w:t>Maven:</w:t>
      </w:r>
      <w:r>
        <w:rPr>
          <w:rFonts w:asciiTheme="majorHAnsi" w:hAnsiTheme="majorHAnsi" w:cstheme="majorHAnsi"/>
          <w:lang w:val="en-US"/>
        </w:rPr>
        <w:t xml:space="preserve"> To build and manage project QA to use maven build tool</w:t>
      </w:r>
    </w:p>
    <w:p w14:paraId="2E7809D9" w14:textId="4E20F564" w:rsidR="002772F5" w:rsidRDefault="00925B36" w:rsidP="00737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0"/>
          <w:lang w:val="en-US"/>
        </w:rPr>
        <w:t>Java:</w:t>
      </w:r>
      <w:r>
        <w:rPr>
          <w:rFonts w:asciiTheme="majorHAnsi" w:hAnsiTheme="majorHAnsi" w:cstheme="majorHAnsi"/>
          <w:lang w:val="en-US"/>
        </w:rPr>
        <w:t xml:space="preserve"> Programming language to be java </w:t>
      </w:r>
    </w:p>
    <w:p w14:paraId="6172D032" w14:textId="69CA7E85" w:rsidR="00925B36" w:rsidRDefault="00925B36" w:rsidP="007379B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0"/>
          <w:lang w:val="en-US"/>
        </w:rPr>
        <w:t>IDE:</w:t>
      </w:r>
      <w:r>
        <w:rPr>
          <w:rFonts w:asciiTheme="majorHAnsi" w:hAnsiTheme="majorHAnsi" w:cstheme="majorHAnsi"/>
          <w:lang w:val="en-US"/>
        </w:rPr>
        <w:t xml:space="preserve"> Eclipse Ide to be used.</w:t>
      </w:r>
    </w:p>
    <w:p w14:paraId="4012D8EE" w14:textId="09661BB9" w:rsidR="00820A4C" w:rsidRPr="00C47A3C" w:rsidRDefault="00925B36" w:rsidP="00820A4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sz w:val="20"/>
          <w:lang w:val="en-US"/>
        </w:rPr>
        <w:t>Cucumber:</w:t>
      </w:r>
      <w:r>
        <w:rPr>
          <w:rFonts w:asciiTheme="majorHAnsi" w:hAnsiTheme="majorHAnsi" w:cstheme="majorHAnsi"/>
          <w:lang w:val="en-US"/>
        </w:rPr>
        <w:t xml:space="preserve"> Automated testing to be done in BDD. </w:t>
      </w:r>
      <w:proofErr w:type="gramStart"/>
      <w:r>
        <w:rPr>
          <w:rFonts w:asciiTheme="majorHAnsi" w:hAnsiTheme="majorHAnsi" w:cstheme="majorHAnsi"/>
          <w:lang w:val="en-US"/>
        </w:rPr>
        <w:t>So</w:t>
      </w:r>
      <w:proofErr w:type="gramEnd"/>
      <w:r>
        <w:rPr>
          <w:rFonts w:asciiTheme="majorHAnsi" w:hAnsiTheme="majorHAnsi" w:cstheme="majorHAnsi"/>
          <w:lang w:val="en-US"/>
        </w:rPr>
        <w:t xml:space="preserve"> cucumber to be used. </w:t>
      </w:r>
    </w:p>
    <w:p w14:paraId="56E6915B" w14:textId="77777777" w:rsidR="00250D22" w:rsidRPr="00820A4C" w:rsidRDefault="00250D22" w:rsidP="00820A4C">
      <w:pPr>
        <w:rPr>
          <w:rFonts w:asciiTheme="majorHAnsi" w:hAnsiTheme="majorHAnsi" w:cstheme="majorHAnsi"/>
          <w:sz w:val="20"/>
          <w:szCs w:val="20"/>
        </w:rPr>
      </w:pPr>
    </w:p>
    <w:p w14:paraId="67DE4BEF" w14:textId="77777777" w:rsidR="00451EC6" w:rsidRDefault="00283AA8" w:rsidP="00B3252E">
      <w:pPr>
        <w:pStyle w:val="Heading1"/>
        <w:rPr>
          <w:lang w:val="en-US"/>
        </w:rPr>
      </w:pPr>
      <w:bookmarkStart w:id="64" w:name="_Defects_and_Defect"/>
      <w:bookmarkStart w:id="65" w:name="_Toc75091504"/>
      <w:bookmarkEnd w:id="64"/>
      <w:r>
        <w:rPr>
          <w:lang w:val="en-US"/>
        </w:rPr>
        <w:t>Defects and Defect Tracking:</w:t>
      </w:r>
      <w:bookmarkStart w:id="66" w:name="_Toc12978394"/>
      <w:bookmarkEnd w:id="65"/>
      <w:r w:rsidR="00B3252E">
        <w:rPr>
          <w:lang w:val="en-US"/>
        </w:rPr>
        <w:t xml:space="preserve"> </w:t>
      </w:r>
    </w:p>
    <w:p w14:paraId="56140409" w14:textId="77777777" w:rsidR="000964D9" w:rsidRPr="000964D9" w:rsidRDefault="00B43404" w:rsidP="001116A3">
      <w:pPr>
        <w:rPr>
          <w:rFonts w:asciiTheme="majorHAnsi" w:hAnsiTheme="majorHAnsi" w:cstheme="majorHAnsi"/>
          <w:lang w:val="en-US"/>
        </w:rPr>
      </w:pPr>
      <w:r w:rsidRPr="003B3F2F">
        <w:rPr>
          <w:rFonts w:asciiTheme="majorHAnsi" w:hAnsiTheme="majorHAnsi" w:cstheme="majorHAnsi"/>
          <w:sz w:val="20"/>
          <w:szCs w:val="20"/>
          <w:lang w:val="en-US"/>
        </w:rPr>
        <w:t>Defects will be created as a separate ticket and will be linked to the story in which the defect is found. The story which has a defect in open state will be marked as blocked.</w:t>
      </w:r>
      <w:r w:rsidR="00927465" w:rsidRPr="003B3F2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964D9" w:rsidRPr="003B3F2F">
        <w:rPr>
          <w:rFonts w:asciiTheme="majorHAnsi" w:hAnsiTheme="majorHAnsi" w:cstheme="majorHAnsi"/>
          <w:sz w:val="20"/>
          <w:szCs w:val="20"/>
          <w:lang w:val="en-US"/>
        </w:rPr>
        <w:t>The priority and severity of the defect will be discussed along with the scrum master or producer</w:t>
      </w:r>
      <w:r w:rsidR="000964D9">
        <w:rPr>
          <w:rFonts w:asciiTheme="majorHAnsi" w:hAnsiTheme="majorHAnsi" w:cstheme="majorHAnsi"/>
          <w:lang w:val="en-US"/>
        </w:rPr>
        <w:t xml:space="preserve">. </w:t>
      </w:r>
    </w:p>
    <w:p w14:paraId="34E0F8A2" w14:textId="35AF2A01" w:rsidR="00250D22" w:rsidRDefault="00250D22" w:rsidP="00B908B5">
      <w:pPr>
        <w:pStyle w:val="Heading2"/>
        <w:rPr>
          <w:lang w:val="en-US"/>
        </w:rPr>
      </w:pPr>
    </w:p>
    <w:p w14:paraId="1BEB4953" w14:textId="77777777" w:rsidR="00250D22" w:rsidRPr="00250D22" w:rsidRDefault="00250D22" w:rsidP="00250D22">
      <w:pPr>
        <w:rPr>
          <w:lang w:val="en-US"/>
        </w:rPr>
      </w:pPr>
    </w:p>
    <w:p w14:paraId="58EBC2E8" w14:textId="7E6CF431" w:rsidR="008F6438" w:rsidRDefault="008F6438" w:rsidP="00B908B5">
      <w:pPr>
        <w:pStyle w:val="Heading2"/>
        <w:rPr>
          <w:lang w:val="en-US"/>
        </w:rPr>
      </w:pPr>
      <w:bookmarkStart w:id="67" w:name="_Toc75091505"/>
      <w:r>
        <w:rPr>
          <w:lang w:val="en-US"/>
        </w:rPr>
        <w:t xml:space="preserve">Defect lifecycle and </w:t>
      </w:r>
      <w:r w:rsidR="00E82517">
        <w:rPr>
          <w:lang w:val="en-US"/>
        </w:rPr>
        <w:t>assigning</w:t>
      </w:r>
      <w:r>
        <w:rPr>
          <w:lang w:val="en-US"/>
        </w:rPr>
        <w:t xml:space="preserve"> process:</w:t>
      </w:r>
      <w:bookmarkEnd w:id="66"/>
      <w:bookmarkEnd w:id="67"/>
    </w:p>
    <w:p w14:paraId="67A11EDD" w14:textId="77777777" w:rsidR="0046114E" w:rsidRDefault="0046114E" w:rsidP="0046114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114E">
        <w:rPr>
          <w:rFonts w:asciiTheme="majorHAnsi" w:hAnsiTheme="majorHAnsi" w:cstheme="majorHAnsi"/>
          <w:sz w:val="20"/>
          <w:szCs w:val="20"/>
          <w:lang w:val="en-US"/>
        </w:rPr>
        <w:t>The defect lifecycle will be as below</w:t>
      </w:r>
      <w:r w:rsidR="00342475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2B29E34C" w14:textId="77777777" w:rsidR="00A44F44" w:rsidRPr="00A44F44" w:rsidRDefault="00A44F4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44F44">
        <w:rPr>
          <w:rFonts w:cstheme="minorHAnsi"/>
          <w:sz w:val="20"/>
          <w:szCs w:val="20"/>
        </w:rPr>
        <w:lastRenderedPageBreak/>
        <w:t>New</w:t>
      </w:r>
      <w:r w:rsidRPr="00A44F44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44F44">
        <w:rPr>
          <w:rFonts w:asciiTheme="majorHAnsi" w:hAnsiTheme="majorHAnsi" w:cstheme="majorHAnsi"/>
          <w:sz w:val="20"/>
          <w:szCs w:val="20"/>
        </w:rPr>
        <w:t> When a new defect is logged and posted for the first time. It is assigned a status as NEW.</w:t>
      </w:r>
    </w:p>
    <w:p w14:paraId="01019A61" w14:textId="77777777" w:rsidR="00A44F44" w:rsidRPr="00A44F44" w:rsidRDefault="00A44F4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44F44">
        <w:rPr>
          <w:rFonts w:cstheme="minorHAnsi"/>
          <w:sz w:val="20"/>
          <w:szCs w:val="20"/>
        </w:rPr>
        <w:t>Assigned</w:t>
      </w:r>
      <w:r w:rsidRPr="00A44F44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44F44">
        <w:rPr>
          <w:rFonts w:asciiTheme="majorHAnsi" w:hAnsiTheme="majorHAnsi" w:cstheme="majorHAnsi"/>
          <w:sz w:val="20"/>
          <w:szCs w:val="20"/>
        </w:rPr>
        <w:t xml:space="preserve"> Once the bug is posted by the tester, </w:t>
      </w:r>
      <w:r>
        <w:rPr>
          <w:rFonts w:asciiTheme="majorHAnsi" w:hAnsiTheme="majorHAnsi" w:cstheme="majorHAnsi"/>
          <w:sz w:val="20"/>
          <w:szCs w:val="20"/>
        </w:rPr>
        <w:t xml:space="preserve">the test lead or producer </w:t>
      </w:r>
      <w:r w:rsidRPr="00A44F44">
        <w:rPr>
          <w:rFonts w:asciiTheme="majorHAnsi" w:hAnsiTheme="majorHAnsi" w:cstheme="majorHAnsi"/>
          <w:sz w:val="20"/>
          <w:szCs w:val="20"/>
        </w:rPr>
        <w:t>approves the bug and assigns the bug to the developer team</w:t>
      </w:r>
      <w:r w:rsidR="00E701BF">
        <w:rPr>
          <w:rFonts w:asciiTheme="majorHAnsi" w:hAnsiTheme="majorHAnsi" w:cstheme="majorHAnsi"/>
          <w:sz w:val="20"/>
          <w:szCs w:val="20"/>
        </w:rPr>
        <w:t>.</w:t>
      </w:r>
    </w:p>
    <w:p w14:paraId="358C1E75" w14:textId="77777777" w:rsidR="00A44F44" w:rsidRPr="00A44F44" w:rsidRDefault="00A44F4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44F44">
        <w:rPr>
          <w:rFonts w:cstheme="minorHAnsi"/>
          <w:sz w:val="20"/>
          <w:szCs w:val="20"/>
        </w:rPr>
        <w:t>Open</w:t>
      </w:r>
      <w:r w:rsidRPr="00A44F44">
        <w:rPr>
          <w:rFonts w:asciiTheme="majorHAnsi" w:hAnsiTheme="majorHAnsi" w:cstheme="majorHAnsi"/>
          <w:sz w:val="20"/>
          <w:szCs w:val="20"/>
        </w:rPr>
        <w:t xml:space="preserve">: The developer starts </w:t>
      </w:r>
      <w:r w:rsidR="007B227E" w:rsidRPr="00A44F44">
        <w:rPr>
          <w:rFonts w:asciiTheme="majorHAnsi" w:hAnsiTheme="majorHAnsi" w:cstheme="majorHAnsi"/>
          <w:sz w:val="20"/>
          <w:szCs w:val="20"/>
        </w:rPr>
        <w:t>analysing</w:t>
      </w:r>
      <w:r w:rsidRPr="00A44F44">
        <w:rPr>
          <w:rFonts w:asciiTheme="majorHAnsi" w:hAnsiTheme="majorHAnsi" w:cstheme="majorHAnsi"/>
          <w:sz w:val="20"/>
          <w:szCs w:val="20"/>
        </w:rPr>
        <w:t xml:space="preserve"> and works on the defect fix</w:t>
      </w:r>
    </w:p>
    <w:p w14:paraId="5B793037" w14:textId="77777777" w:rsidR="00A44F44" w:rsidRPr="00A44F44" w:rsidRDefault="00A44F4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44F44">
        <w:rPr>
          <w:rFonts w:cstheme="minorHAnsi"/>
          <w:sz w:val="20"/>
          <w:szCs w:val="20"/>
        </w:rPr>
        <w:t>Fixed</w:t>
      </w:r>
      <w:r w:rsidRPr="00A44F44">
        <w:rPr>
          <w:rFonts w:asciiTheme="majorHAnsi" w:hAnsiTheme="majorHAnsi" w:cstheme="majorHAnsi"/>
          <w:sz w:val="20"/>
          <w:szCs w:val="20"/>
        </w:rPr>
        <w:t>: When a developer makes a necessary code change and verifies the change, he or she can make bug status as "Fixed."</w:t>
      </w:r>
    </w:p>
    <w:p w14:paraId="3145ED63" w14:textId="77777777" w:rsidR="00425584" w:rsidRDefault="00A44F4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44F44">
        <w:rPr>
          <w:rFonts w:cstheme="minorHAnsi"/>
          <w:sz w:val="20"/>
          <w:szCs w:val="20"/>
        </w:rPr>
        <w:t>Retest</w:t>
      </w:r>
      <w:r w:rsidRPr="00A44F44">
        <w:rPr>
          <w:rFonts w:asciiTheme="majorHAnsi" w:hAnsiTheme="majorHAnsi" w:cstheme="majorHAnsi"/>
          <w:sz w:val="20"/>
          <w:szCs w:val="20"/>
        </w:rPr>
        <w:t>: Tester does the retesting of the code at this stage to check whether the defect is fixed by the developer or not and changes the status to "Re-test."</w:t>
      </w:r>
    </w:p>
    <w:p w14:paraId="33C0D0C0" w14:textId="77777777" w:rsidR="00425584" w:rsidRDefault="0042558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425584">
        <w:rPr>
          <w:rFonts w:cstheme="minorHAnsi"/>
          <w:sz w:val="20"/>
          <w:szCs w:val="20"/>
        </w:rPr>
        <w:t>Reopen</w:t>
      </w:r>
      <w:r w:rsidRPr="00425584">
        <w:rPr>
          <w:rFonts w:asciiTheme="majorHAnsi" w:hAnsiTheme="majorHAnsi" w:cstheme="majorHAnsi"/>
          <w:sz w:val="20"/>
          <w:szCs w:val="20"/>
        </w:rPr>
        <w:t xml:space="preserve">: If the bug persists even after the developer has fixed the bug, the tester changes the status to "reopened". Once </w:t>
      </w:r>
      <w:r w:rsidR="00672AB5" w:rsidRPr="00425584">
        <w:rPr>
          <w:rFonts w:asciiTheme="majorHAnsi" w:hAnsiTheme="majorHAnsi" w:cstheme="majorHAnsi"/>
          <w:sz w:val="20"/>
          <w:szCs w:val="20"/>
        </w:rPr>
        <w:t>again,</w:t>
      </w:r>
      <w:r w:rsidRPr="00425584">
        <w:rPr>
          <w:rFonts w:asciiTheme="majorHAnsi" w:hAnsiTheme="majorHAnsi" w:cstheme="majorHAnsi"/>
          <w:sz w:val="20"/>
          <w:szCs w:val="20"/>
        </w:rPr>
        <w:t xml:space="preserve"> the bug goes through the life cycle.</w:t>
      </w:r>
    </w:p>
    <w:p w14:paraId="07151E0F" w14:textId="77777777" w:rsidR="00425584" w:rsidRDefault="0042558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425584">
        <w:rPr>
          <w:rFonts w:cstheme="minorHAnsi"/>
          <w:sz w:val="20"/>
          <w:szCs w:val="20"/>
        </w:rPr>
        <w:t>Closed</w:t>
      </w:r>
      <w:r w:rsidRPr="00425584">
        <w:rPr>
          <w:rFonts w:asciiTheme="majorHAnsi" w:hAnsiTheme="majorHAnsi" w:cstheme="majorHAnsi"/>
          <w:sz w:val="20"/>
          <w:szCs w:val="20"/>
        </w:rPr>
        <w:t>: If the bug is no longer exists then tester assigns the status "Closed." </w:t>
      </w:r>
    </w:p>
    <w:p w14:paraId="502EE3CA" w14:textId="77777777" w:rsidR="004F28D4" w:rsidRDefault="0042558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425584">
        <w:rPr>
          <w:rFonts w:cstheme="minorHAnsi"/>
          <w:sz w:val="20"/>
          <w:szCs w:val="20"/>
        </w:rPr>
        <w:t>Duplicate</w:t>
      </w:r>
      <w:r w:rsidRPr="00425584">
        <w:rPr>
          <w:rFonts w:asciiTheme="majorHAnsi" w:hAnsiTheme="majorHAnsi" w:cstheme="majorHAnsi"/>
          <w:sz w:val="20"/>
          <w:szCs w:val="20"/>
        </w:rPr>
        <w:t>: If the defect is repeated twice or the defect corresponds to the same concept of the bug, the status is changed to "duplicate."</w:t>
      </w:r>
    </w:p>
    <w:p w14:paraId="31E59B05" w14:textId="75CE5DB7" w:rsidR="004F28D4" w:rsidRDefault="004F28D4" w:rsidP="007379B0">
      <w:pPr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4F28D4">
        <w:rPr>
          <w:rFonts w:cstheme="minorHAnsi"/>
          <w:sz w:val="20"/>
          <w:szCs w:val="20"/>
        </w:rPr>
        <w:t xml:space="preserve">Not a </w:t>
      </w:r>
      <w:r w:rsidR="00012C68" w:rsidRPr="00012C68">
        <w:rPr>
          <w:rFonts w:cstheme="minorHAnsi"/>
          <w:sz w:val="20"/>
          <w:szCs w:val="20"/>
        </w:rPr>
        <w:t>bug</w:t>
      </w:r>
      <w:r w:rsidR="00012C68" w:rsidRPr="004F28D4">
        <w:rPr>
          <w:rFonts w:asciiTheme="majorHAnsi" w:hAnsiTheme="majorHAnsi" w:cstheme="majorHAnsi"/>
          <w:sz w:val="20"/>
          <w:szCs w:val="20"/>
        </w:rPr>
        <w:t>: If</w:t>
      </w:r>
      <w:r w:rsidRPr="004F28D4">
        <w:rPr>
          <w:rFonts w:asciiTheme="majorHAnsi" w:hAnsiTheme="majorHAnsi" w:cstheme="majorHAnsi"/>
          <w:sz w:val="20"/>
          <w:szCs w:val="20"/>
        </w:rPr>
        <w:t xml:space="preserve"> it does not affect the functionality of the application then the status assigned to a bug is "Not a bug".</w:t>
      </w:r>
    </w:p>
    <w:p w14:paraId="08EE1EC2" w14:textId="77777777" w:rsidR="00C47A3C" w:rsidRDefault="00C47A3C" w:rsidP="00C47A3C">
      <w:pPr>
        <w:rPr>
          <w:rFonts w:asciiTheme="majorHAnsi" w:hAnsiTheme="majorHAnsi" w:cstheme="majorHAnsi"/>
          <w:sz w:val="20"/>
          <w:szCs w:val="20"/>
        </w:rPr>
      </w:pPr>
    </w:p>
    <w:p w14:paraId="5078D21A" w14:textId="5CA3BDA1" w:rsidR="00C06CEA" w:rsidRPr="00E93AA0" w:rsidRDefault="00571E69" w:rsidP="00C6284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</w:t>
      </w:r>
      <w:r w:rsidR="00F4257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0AEAE6B" wp14:editId="704F9993">
            <wp:extent cx="4099640" cy="42672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25" cy="4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EA" w:rsidRPr="00E93AA0" w:rsidSect="00F24252">
      <w:headerReference w:type="default" r:id="rId9"/>
      <w:footerReference w:type="default" r:id="rId10"/>
      <w:pgSz w:w="12240" w:h="15840"/>
      <w:pgMar w:top="1440" w:right="1440" w:bottom="11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49C1" w14:textId="77777777" w:rsidR="000614A2" w:rsidRDefault="000614A2" w:rsidP="007A2D8D">
      <w:pPr>
        <w:spacing w:after="0" w:line="240" w:lineRule="auto"/>
      </w:pPr>
      <w:r>
        <w:separator/>
      </w:r>
    </w:p>
  </w:endnote>
  <w:endnote w:type="continuationSeparator" w:id="0">
    <w:p w14:paraId="37EE251B" w14:textId="77777777" w:rsidR="000614A2" w:rsidRDefault="000614A2" w:rsidP="007A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B6937" w14:textId="77777777" w:rsidR="00E93AA0" w:rsidRDefault="00E93AA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640626F" w14:textId="77777777" w:rsidR="00E93AA0" w:rsidRDefault="00E93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A4EAF" w14:textId="77777777" w:rsidR="000614A2" w:rsidRDefault="000614A2" w:rsidP="007A2D8D">
      <w:pPr>
        <w:spacing w:after="0" w:line="240" w:lineRule="auto"/>
      </w:pPr>
      <w:r>
        <w:separator/>
      </w:r>
    </w:p>
  </w:footnote>
  <w:footnote w:type="continuationSeparator" w:id="0">
    <w:p w14:paraId="6C828F9B" w14:textId="77777777" w:rsidR="000614A2" w:rsidRDefault="000614A2" w:rsidP="007A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A3C0E" w14:textId="3CB33F0A" w:rsidR="007A2D8D" w:rsidRDefault="007A2D8D">
    <w:pPr>
      <w:pStyle w:val="Header"/>
    </w:pPr>
  </w:p>
  <w:p w14:paraId="32AED81A" w14:textId="77777777" w:rsidR="007A2D8D" w:rsidRDefault="007A2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8FA"/>
    <w:multiLevelType w:val="hybridMultilevel"/>
    <w:tmpl w:val="D88E3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329E"/>
    <w:multiLevelType w:val="hybridMultilevel"/>
    <w:tmpl w:val="86DE7F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A2A"/>
    <w:multiLevelType w:val="hybridMultilevel"/>
    <w:tmpl w:val="D2AA5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19F7"/>
    <w:multiLevelType w:val="hybridMultilevel"/>
    <w:tmpl w:val="BDB8DE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7BE2"/>
    <w:multiLevelType w:val="hybridMultilevel"/>
    <w:tmpl w:val="12EC5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3F8A"/>
    <w:multiLevelType w:val="hybridMultilevel"/>
    <w:tmpl w:val="AE64D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3F2"/>
    <w:multiLevelType w:val="hybridMultilevel"/>
    <w:tmpl w:val="16A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139D"/>
    <w:multiLevelType w:val="hybridMultilevel"/>
    <w:tmpl w:val="12BE69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609C0"/>
    <w:multiLevelType w:val="hybridMultilevel"/>
    <w:tmpl w:val="6CD6A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63A34"/>
    <w:multiLevelType w:val="hybridMultilevel"/>
    <w:tmpl w:val="804E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A03F8"/>
    <w:multiLevelType w:val="hybridMultilevel"/>
    <w:tmpl w:val="3CCA7006"/>
    <w:lvl w:ilvl="0" w:tplc="EF1CB90E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52382"/>
    <w:multiLevelType w:val="hybridMultilevel"/>
    <w:tmpl w:val="28DCFD22"/>
    <w:lvl w:ilvl="0" w:tplc="9E8839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5B08"/>
    <w:multiLevelType w:val="hybridMultilevel"/>
    <w:tmpl w:val="7196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F1929"/>
    <w:multiLevelType w:val="hybridMultilevel"/>
    <w:tmpl w:val="7C7A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06DE3"/>
    <w:multiLevelType w:val="hybridMultilevel"/>
    <w:tmpl w:val="EFBC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17CE"/>
    <w:multiLevelType w:val="hybridMultilevel"/>
    <w:tmpl w:val="5B0402C2"/>
    <w:lvl w:ilvl="0" w:tplc="35E0644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F70A7"/>
    <w:multiLevelType w:val="multilevel"/>
    <w:tmpl w:val="0A7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A195E"/>
    <w:multiLevelType w:val="hybridMultilevel"/>
    <w:tmpl w:val="A36E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036B8"/>
    <w:multiLevelType w:val="hybridMultilevel"/>
    <w:tmpl w:val="5BA0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57BDE"/>
    <w:multiLevelType w:val="hybridMultilevel"/>
    <w:tmpl w:val="B0AA1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6"/>
  </w:num>
  <w:num w:numId="4">
    <w:abstractNumId w:val="13"/>
  </w:num>
  <w:num w:numId="5">
    <w:abstractNumId w:val="14"/>
  </w:num>
  <w:num w:numId="6">
    <w:abstractNumId w:val="9"/>
  </w:num>
  <w:num w:numId="7">
    <w:abstractNumId w:val="12"/>
  </w:num>
  <w:num w:numId="8">
    <w:abstractNumId w:val="18"/>
  </w:num>
  <w:num w:numId="9">
    <w:abstractNumId w:val="16"/>
  </w:num>
  <w:num w:numId="10">
    <w:abstractNumId w:val="15"/>
  </w:num>
  <w:num w:numId="11">
    <w:abstractNumId w:val="2"/>
  </w:num>
  <w:num w:numId="12">
    <w:abstractNumId w:val="1"/>
  </w:num>
  <w:num w:numId="13">
    <w:abstractNumId w:val="17"/>
  </w:num>
  <w:num w:numId="14">
    <w:abstractNumId w:val="8"/>
  </w:num>
  <w:num w:numId="15">
    <w:abstractNumId w:val="0"/>
  </w:num>
  <w:num w:numId="16">
    <w:abstractNumId w:val="11"/>
  </w:num>
  <w:num w:numId="17">
    <w:abstractNumId w:val="4"/>
  </w:num>
  <w:num w:numId="18">
    <w:abstractNumId w:val="10"/>
  </w:num>
  <w:num w:numId="19">
    <w:abstractNumId w:val="7"/>
  </w:num>
  <w:num w:numId="20">
    <w:abstractNumId w:val="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phraim Akshintala">
    <w15:presenceInfo w15:providerId="AD" w15:userId="S-1-5-21-299502267-879983540-682003330-220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02"/>
    <w:rsid w:val="000066B8"/>
    <w:rsid w:val="00012C68"/>
    <w:rsid w:val="000137C9"/>
    <w:rsid w:val="000167A5"/>
    <w:rsid w:val="00016F30"/>
    <w:rsid w:val="00024CE3"/>
    <w:rsid w:val="00025C6F"/>
    <w:rsid w:val="000328ED"/>
    <w:rsid w:val="00033CAB"/>
    <w:rsid w:val="00045186"/>
    <w:rsid w:val="00045A09"/>
    <w:rsid w:val="00045C64"/>
    <w:rsid w:val="00050E81"/>
    <w:rsid w:val="000510C9"/>
    <w:rsid w:val="00051F4C"/>
    <w:rsid w:val="00055637"/>
    <w:rsid w:val="000614A2"/>
    <w:rsid w:val="00062078"/>
    <w:rsid w:val="0006252A"/>
    <w:rsid w:val="00063FCE"/>
    <w:rsid w:val="00064020"/>
    <w:rsid w:val="00070DCF"/>
    <w:rsid w:val="00075EC2"/>
    <w:rsid w:val="00080987"/>
    <w:rsid w:val="00084176"/>
    <w:rsid w:val="0008485D"/>
    <w:rsid w:val="000860C1"/>
    <w:rsid w:val="00086DA2"/>
    <w:rsid w:val="00087D5B"/>
    <w:rsid w:val="00090392"/>
    <w:rsid w:val="000915EE"/>
    <w:rsid w:val="000964D9"/>
    <w:rsid w:val="00097878"/>
    <w:rsid w:val="000A1E63"/>
    <w:rsid w:val="000A4D6A"/>
    <w:rsid w:val="000B18B3"/>
    <w:rsid w:val="000D7DEB"/>
    <w:rsid w:val="000E14B2"/>
    <w:rsid w:val="000E4A60"/>
    <w:rsid w:val="000F2F54"/>
    <w:rsid w:val="00100B30"/>
    <w:rsid w:val="001013C8"/>
    <w:rsid w:val="00101E7D"/>
    <w:rsid w:val="00102CD2"/>
    <w:rsid w:val="001031D9"/>
    <w:rsid w:val="0010329A"/>
    <w:rsid w:val="00103C5C"/>
    <w:rsid w:val="0010444E"/>
    <w:rsid w:val="00104562"/>
    <w:rsid w:val="001069DA"/>
    <w:rsid w:val="0011038B"/>
    <w:rsid w:val="001116A3"/>
    <w:rsid w:val="00111954"/>
    <w:rsid w:val="00111FCB"/>
    <w:rsid w:val="00114245"/>
    <w:rsid w:val="00121D03"/>
    <w:rsid w:val="001224BA"/>
    <w:rsid w:val="001249EE"/>
    <w:rsid w:val="0013149E"/>
    <w:rsid w:val="00132A03"/>
    <w:rsid w:val="00132A43"/>
    <w:rsid w:val="001351EC"/>
    <w:rsid w:val="00137393"/>
    <w:rsid w:val="0014361B"/>
    <w:rsid w:val="00147592"/>
    <w:rsid w:val="0015369B"/>
    <w:rsid w:val="00162A17"/>
    <w:rsid w:val="00165C39"/>
    <w:rsid w:val="001714D8"/>
    <w:rsid w:val="00173AB4"/>
    <w:rsid w:val="00180927"/>
    <w:rsid w:val="00183FCD"/>
    <w:rsid w:val="00184F5B"/>
    <w:rsid w:val="00187BBC"/>
    <w:rsid w:val="001923B7"/>
    <w:rsid w:val="00193CD9"/>
    <w:rsid w:val="00195589"/>
    <w:rsid w:val="00195AD7"/>
    <w:rsid w:val="00195E0F"/>
    <w:rsid w:val="00197D21"/>
    <w:rsid w:val="001A163C"/>
    <w:rsid w:val="001A2DA2"/>
    <w:rsid w:val="001A5DEA"/>
    <w:rsid w:val="001B0952"/>
    <w:rsid w:val="001B18D2"/>
    <w:rsid w:val="001C4E35"/>
    <w:rsid w:val="001C4FC3"/>
    <w:rsid w:val="001C57E7"/>
    <w:rsid w:val="001D01E1"/>
    <w:rsid w:val="001D021E"/>
    <w:rsid w:val="001D32B2"/>
    <w:rsid w:val="001D34D8"/>
    <w:rsid w:val="001D4CD1"/>
    <w:rsid w:val="001D7ADB"/>
    <w:rsid w:val="001E1FCB"/>
    <w:rsid w:val="001E3167"/>
    <w:rsid w:val="001E7C9A"/>
    <w:rsid w:val="001F46A4"/>
    <w:rsid w:val="001F5263"/>
    <w:rsid w:val="00205126"/>
    <w:rsid w:val="00207343"/>
    <w:rsid w:val="0021053D"/>
    <w:rsid w:val="00214946"/>
    <w:rsid w:val="00214EB0"/>
    <w:rsid w:val="0022299A"/>
    <w:rsid w:val="00222E49"/>
    <w:rsid w:val="002269FA"/>
    <w:rsid w:val="00226BFE"/>
    <w:rsid w:val="002271AC"/>
    <w:rsid w:val="00232E12"/>
    <w:rsid w:val="002332DA"/>
    <w:rsid w:val="0023587A"/>
    <w:rsid w:val="00250D22"/>
    <w:rsid w:val="0025540D"/>
    <w:rsid w:val="00257BBC"/>
    <w:rsid w:val="00270A14"/>
    <w:rsid w:val="00270C99"/>
    <w:rsid w:val="002750C8"/>
    <w:rsid w:val="00277112"/>
    <w:rsid w:val="002772F5"/>
    <w:rsid w:val="00277548"/>
    <w:rsid w:val="00280105"/>
    <w:rsid w:val="00283AA8"/>
    <w:rsid w:val="002875FE"/>
    <w:rsid w:val="0029122C"/>
    <w:rsid w:val="002924D0"/>
    <w:rsid w:val="00293CE4"/>
    <w:rsid w:val="002963EB"/>
    <w:rsid w:val="002A01A7"/>
    <w:rsid w:val="002A0637"/>
    <w:rsid w:val="002A0E68"/>
    <w:rsid w:val="002A2444"/>
    <w:rsid w:val="002A77FC"/>
    <w:rsid w:val="002B220E"/>
    <w:rsid w:val="002B7405"/>
    <w:rsid w:val="002C2DF1"/>
    <w:rsid w:val="002D26B6"/>
    <w:rsid w:val="002D765D"/>
    <w:rsid w:val="002E15CB"/>
    <w:rsid w:val="002E1CE2"/>
    <w:rsid w:val="002F0BFB"/>
    <w:rsid w:val="003005CA"/>
    <w:rsid w:val="00306CE8"/>
    <w:rsid w:val="00320A02"/>
    <w:rsid w:val="003216DA"/>
    <w:rsid w:val="00321A14"/>
    <w:rsid w:val="00322F9C"/>
    <w:rsid w:val="00335928"/>
    <w:rsid w:val="0033669B"/>
    <w:rsid w:val="00342475"/>
    <w:rsid w:val="00354068"/>
    <w:rsid w:val="00357E90"/>
    <w:rsid w:val="0036020E"/>
    <w:rsid w:val="003616F6"/>
    <w:rsid w:val="00362751"/>
    <w:rsid w:val="0036532A"/>
    <w:rsid w:val="0037084A"/>
    <w:rsid w:val="003755E9"/>
    <w:rsid w:val="00376B26"/>
    <w:rsid w:val="00376EA9"/>
    <w:rsid w:val="00382F63"/>
    <w:rsid w:val="00384C31"/>
    <w:rsid w:val="003854C2"/>
    <w:rsid w:val="0039249F"/>
    <w:rsid w:val="00393A58"/>
    <w:rsid w:val="003A04E4"/>
    <w:rsid w:val="003A0B6D"/>
    <w:rsid w:val="003A1D7F"/>
    <w:rsid w:val="003A49BB"/>
    <w:rsid w:val="003B3F2F"/>
    <w:rsid w:val="003B5F3A"/>
    <w:rsid w:val="003B65F6"/>
    <w:rsid w:val="003C1294"/>
    <w:rsid w:val="003C2107"/>
    <w:rsid w:val="003C67B3"/>
    <w:rsid w:val="003D02F4"/>
    <w:rsid w:val="003D3CA4"/>
    <w:rsid w:val="003D5000"/>
    <w:rsid w:val="003D77FC"/>
    <w:rsid w:val="003E3206"/>
    <w:rsid w:val="003E5E92"/>
    <w:rsid w:val="003E5EC9"/>
    <w:rsid w:val="003F4BD6"/>
    <w:rsid w:val="003F7034"/>
    <w:rsid w:val="00402866"/>
    <w:rsid w:val="004028FB"/>
    <w:rsid w:val="004163EA"/>
    <w:rsid w:val="00417219"/>
    <w:rsid w:val="0041731C"/>
    <w:rsid w:val="00422651"/>
    <w:rsid w:val="00425584"/>
    <w:rsid w:val="00425B08"/>
    <w:rsid w:val="004306B7"/>
    <w:rsid w:val="00433857"/>
    <w:rsid w:val="00434561"/>
    <w:rsid w:val="00443943"/>
    <w:rsid w:val="004464D0"/>
    <w:rsid w:val="0045120E"/>
    <w:rsid w:val="00451627"/>
    <w:rsid w:val="00451932"/>
    <w:rsid w:val="00451EC6"/>
    <w:rsid w:val="00454B96"/>
    <w:rsid w:val="0046114E"/>
    <w:rsid w:val="004616A3"/>
    <w:rsid w:val="0046191B"/>
    <w:rsid w:val="00461C4B"/>
    <w:rsid w:val="00466A76"/>
    <w:rsid w:val="00467A2F"/>
    <w:rsid w:val="004743E8"/>
    <w:rsid w:val="00475AEF"/>
    <w:rsid w:val="004829C2"/>
    <w:rsid w:val="00485FF0"/>
    <w:rsid w:val="0049270D"/>
    <w:rsid w:val="00497F31"/>
    <w:rsid w:val="004A0E39"/>
    <w:rsid w:val="004A1ACE"/>
    <w:rsid w:val="004A1EC3"/>
    <w:rsid w:val="004A3EDA"/>
    <w:rsid w:val="004A4519"/>
    <w:rsid w:val="004A5335"/>
    <w:rsid w:val="004B0966"/>
    <w:rsid w:val="004B32F1"/>
    <w:rsid w:val="004C19BF"/>
    <w:rsid w:val="004C3C71"/>
    <w:rsid w:val="004C4C04"/>
    <w:rsid w:val="004C6E38"/>
    <w:rsid w:val="004D06F2"/>
    <w:rsid w:val="004D1999"/>
    <w:rsid w:val="004D7071"/>
    <w:rsid w:val="004D7478"/>
    <w:rsid w:val="004E29F8"/>
    <w:rsid w:val="004E354F"/>
    <w:rsid w:val="004E37C6"/>
    <w:rsid w:val="004E43B0"/>
    <w:rsid w:val="004E6478"/>
    <w:rsid w:val="004F1831"/>
    <w:rsid w:val="004F28D4"/>
    <w:rsid w:val="004F3C23"/>
    <w:rsid w:val="004F7C35"/>
    <w:rsid w:val="005039C2"/>
    <w:rsid w:val="0051452F"/>
    <w:rsid w:val="00524B1F"/>
    <w:rsid w:val="00525083"/>
    <w:rsid w:val="00526701"/>
    <w:rsid w:val="00535FD7"/>
    <w:rsid w:val="00543CCE"/>
    <w:rsid w:val="00544220"/>
    <w:rsid w:val="005444F5"/>
    <w:rsid w:val="005446C9"/>
    <w:rsid w:val="005512CB"/>
    <w:rsid w:val="0055370E"/>
    <w:rsid w:val="0056164F"/>
    <w:rsid w:val="00567C8D"/>
    <w:rsid w:val="00567E01"/>
    <w:rsid w:val="00571E69"/>
    <w:rsid w:val="0057245B"/>
    <w:rsid w:val="0057556B"/>
    <w:rsid w:val="00581B74"/>
    <w:rsid w:val="005872A5"/>
    <w:rsid w:val="005956EC"/>
    <w:rsid w:val="00597F34"/>
    <w:rsid w:val="005A1241"/>
    <w:rsid w:val="005A666F"/>
    <w:rsid w:val="005B0F45"/>
    <w:rsid w:val="005B11A6"/>
    <w:rsid w:val="005B14D8"/>
    <w:rsid w:val="005B25A6"/>
    <w:rsid w:val="005B2638"/>
    <w:rsid w:val="005B34BA"/>
    <w:rsid w:val="005B3CB7"/>
    <w:rsid w:val="005B4133"/>
    <w:rsid w:val="005B51B0"/>
    <w:rsid w:val="005B6029"/>
    <w:rsid w:val="005C362C"/>
    <w:rsid w:val="005C7971"/>
    <w:rsid w:val="005D057F"/>
    <w:rsid w:val="005D1994"/>
    <w:rsid w:val="005D3FCB"/>
    <w:rsid w:val="005D5E4B"/>
    <w:rsid w:val="005E341F"/>
    <w:rsid w:val="005E411D"/>
    <w:rsid w:val="005E41E8"/>
    <w:rsid w:val="005E4CA3"/>
    <w:rsid w:val="005F33FA"/>
    <w:rsid w:val="005F3836"/>
    <w:rsid w:val="005F4A45"/>
    <w:rsid w:val="005F5EC5"/>
    <w:rsid w:val="005F684D"/>
    <w:rsid w:val="00603A97"/>
    <w:rsid w:val="0062397D"/>
    <w:rsid w:val="006250CC"/>
    <w:rsid w:val="006271E0"/>
    <w:rsid w:val="00627F07"/>
    <w:rsid w:val="00630F28"/>
    <w:rsid w:val="00635BC5"/>
    <w:rsid w:val="006418C7"/>
    <w:rsid w:val="00642289"/>
    <w:rsid w:val="00646E90"/>
    <w:rsid w:val="00647172"/>
    <w:rsid w:val="006473F8"/>
    <w:rsid w:val="00662F0C"/>
    <w:rsid w:val="00663070"/>
    <w:rsid w:val="00664CC3"/>
    <w:rsid w:val="0067021B"/>
    <w:rsid w:val="00672AB5"/>
    <w:rsid w:val="00675A94"/>
    <w:rsid w:val="00676644"/>
    <w:rsid w:val="00682065"/>
    <w:rsid w:val="0068462E"/>
    <w:rsid w:val="0068492B"/>
    <w:rsid w:val="0068546C"/>
    <w:rsid w:val="00685E79"/>
    <w:rsid w:val="006863BB"/>
    <w:rsid w:val="0069035D"/>
    <w:rsid w:val="00690B5F"/>
    <w:rsid w:val="006915E0"/>
    <w:rsid w:val="00695EBF"/>
    <w:rsid w:val="006977DB"/>
    <w:rsid w:val="006A22D5"/>
    <w:rsid w:val="006A4EC5"/>
    <w:rsid w:val="006A54BC"/>
    <w:rsid w:val="006B3DDA"/>
    <w:rsid w:val="006B3EE2"/>
    <w:rsid w:val="006C0CD9"/>
    <w:rsid w:val="006C490B"/>
    <w:rsid w:val="006C67FC"/>
    <w:rsid w:val="006D2D09"/>
    <w:rsid w:val="006D42BD"/>
    <w:rsid w:val="006E0054"/>
    <w:rsid w:val="006E2050"/>
    <w:rsid w:val="006E67F0"/>
    <w:rsid w:val="006F5847"/>
    <w:rsid w:val="006F6B5E"/>
    <w:rsid w:val="006F7192"/>
    <w:rsid w:val="007012B0"/>
    <w:rsid w:val="007043B7"/>
    <w:rsid w:val="007068CC"/>
    <w:rsid w:val="00706FE1"/>
    <w:rsid w:val="0071144A"/>
    <w:rsid w:val="007119CC"/>
    <w:rsid w:val="007165C3"/>
    <w:rsid w:val="007246F4"/>
    <w:rsid w:val="007379B0"/>
    <w:rsid w:val="007416AA"/>
    <w:rsid w:val="0074209A"/>
    <w:rsid w:val="0074228D"/>
    <w:rsid w:val="0074462C"/>
    <w:rsid w:val="00745FFC"/>
    <w:rsid w:val="007471A5"/>
    <w:rsid w:val="00747A28"/>
    <w:rsid w:val="00747CA7"/>
    <w:rsid w:val="00750E93"/>
    <w:rsid w:val="007527F0"/>
    <w:rsid w:val="00753E6E"/>
    <w:rsid w:val="007571DC"/>
    <w:rsid w:val="00757812"/>
    <w:rsid w:val="00760F94"/>
    <w:rsid w:val="00762619"/>
    <w:rsid w:val="00764385"/>
    <w:rsid w:val="0076762B"/>
    <w:rsid w:val="00772CF7"/>
    <w:rsid w:val="00777CDA"/>
    <w:rsid w:val="00777F3D"/>
    <w:rsid w:val="00777FD6"/>
    <w:rsid w:val="00786A8D"/>
    <w:rsid w:val="0078715D"/>
    <w:rsid w:val="007879BB"/>
    <w:rsid w:val="007929AA"/>
    <w:rsid w:val="00792C95"/>
    <w:rsid w:val="007943AE"/>
    <w:rsid w:val="007A09BA"/>
    <w:rsid w:val="007A2003"/>
    <w:rsid w:val="007A2A5E"/>
    <w:rsid w:val="007A2D8D"/>
    <w:rsid w:val="007A3AC8"/>
    <w:rsid w:val="007A492E"/>
    <w:rsid w:val="007B227E"/>
    <w:rsid w:val="007B4D82"/>
    <w:rsid w:val="007B5563"/>
    <w:rsid w:val="007B7E58"/>
    <w:rsid w:val="007C055E"/>
    <w:rsid w:val="007C2760"/>
    <w:rsid w:val="007C7BFC"/>
    <w:rsid w:val="007D224F"/>
    <w:rsid w:val="007D2F84"/>
    <w:rsid w:val="007D488F"/>
    <w:rsid w:val="0080138E"/>
    <w:rsid w:val="008013C0"/>
    <w:rsid w:val="008015F2"/>
    <w:rsid w:val="008044E1"/>
    <w:rsid w:val="008048E7"/>
    <w:rsid w:val="00805B3D"/>
    <w:rsid w:val="00805DC0"/>
    <w:rsid w:val="00806C88"/>
    <w:rsid w:val="00811040"/>
    <w:rsid w:val="008132AD"/>
    <w:rsid w:val="008138B6"/>
    <w:rsid w:val="008158B0"/>
    <w:rsid w:val="008202BF"/>
    <w:rsid w:val="00820A4C"/>
    <w:rsid w:val="00824569"/>
    <w:rsid w:val="008261E5"/>
    <w:rsid w:val="0083101B"/>
    <w:rsid w:val="00834D3C"/>
    <w:rsid w:val="00844A26"/>
    <w:rsid w:val="008456D3"/>
    <w:rsid w:val="00845CB7"/>
    <w:rsid w:val="00846566"/>
    <w:rsid w:val="0084680D"/>
    <w:rsid w:val="00846DF1"/>
    <w:rsid w:val="00847BF1"/>
    <w:rsid w:val="00851438"/>
    <w:rsid w:val="008529EE"/>
    <w:rsid w:val="00855957"/>
    <w:rsid w:val="00861E24"/>
    <w:rsid w:val="00863C5E"/>
    <w:rsid w:val="00873A06"/>
    <w:rsid w:val="0087450C"/>
    <w:rsid w:val="00875B02"/>
    <w:rsid w:val="00876EEE"/>
    <w:rsid w:val="0088004F"/>
    <w:rsid w:val="008808C2"/>
    <w:rsid w:val="00890787"/>
    <w:rsid w:val="00894DA9"/>
    <w:rsid w:val="0089688E"/>
    <w:rsid w:val="00897F71"/>
    <w:rsid w:val="008A0A51"/>
    <w:rsid w:val="008B7FBA"/>
    <w:rsid w:val="008C0EE0"/>
    <w:rsid w:val="008C39B6"/>
    <w:rsid w:val="008D25D3"/>
    <w:rsid w:val="008D5E34"/>
    <w:rsid w:val="008D7EF0"/>
    <w:rsid w:val="008E0626"/>
    <w:rsid w:val="008E5A3C"/>
    <w:rsid w:val="008E760D"/>
    <w:rsid w:val="008F20D1"/>
    <w:rsid w:val="008F3D39"/>
    <w:rsid w:val="008F6438"/>
    <w:rsid w:val="009004F6"/>
    <w:rsid w:val="00903CDD"/>
    <w:rsid w:val="00921816"/>
    <w:rsid w:val="00922C7C"/>
    <w:rsid w:val="00925B36"/>
    <w:rsid w:val="00927465"/>
    <w:rsid w:val="0093208F"/>
    <w:rsid w:val="00935B68"/>
    <w:rsid w:val="00935F62"/>
    <w:rsid w:val="00937F26"/>
    <w:rsid w:val="009401B5"/>
    <w:rsid w:val="00941E2A"/>
    <w:rsid w:val="009561DB"/>
    <w:rsid w:val="00956DFC"/>
    <w:rsid w:val="00960FB6"/>
    <w:rsid w:val="0096157C"/>
    <w:rsid w:val="00962694"/>
    <w:rsid w:val="00963CF1"/>
    <w:rsid w:val="009663BD"/>
    <w:rsid w:val="00966540"/>
    <w:rsid w:val="00967639"/>
    <w:rsid w:val="00970714"/>
    <w:rsid w:val="00971E53"/>
    <w:rsid w:val="00974502"/>
    <w:rsid w:val="00976488"/>
    <w:rsid w:val="00976497"/>
    <w:rsid w:val="00980967"/>
    <w:rsid w:val="0098643C"/>
    <w:rsid w:val="0099563F"/>
    <w:rsid w:val="009A0FBC"/>
    <w:rsid w:val="009A6F56"/>
    <w:rsid w:val="009A750D"/>
    <w:rsid w:val="009B556F"/>
    <w:rsid w:val="009C0672"/>
    <w:rsid w:val="009C219F"/>
    <w:rsid w:val="009E00D4"/>
    <w:rsid w:val="009E3CA9"/>
    <w:rsid w:val="009E5C48"/>
    <w:rsid w:val="009E61E4"/>
    <w:rsid w:val="009F1955"/>
    <w:rsid w:val="009F2BB3"/>
    <w:rsid w:val="00A0113F"/>
    <w:rsid w:val="00A01776"/>
    <w:rsid w:val="00A018D8"/>
    <w:rsid w:val="00A055B2"/>
    <w:rsid w:val="00A1233D"/>
    <w:rsid w:val="00A13703"/>
    <w:rsid w:val="00A1445D"/>
    <w:rsid w:val="00A15541"/>
    <w:rsid w:val="00A16E73"/>
    <w:rsid w:val="00A23908"/>
    <w:rsid w:val="00A24397"/>
    <w:rsid w:val="00A26468"/>
    <w:rsid w:val="00A27D8D"/>
    <w:rsid w:val="00A31970"/>
    <w:rsid w:val="00A34A21"/>
    <w:rsid w:val="00A367FB"/>
    <w:rsid w:val="00A36F00"/>
    <w:rsid w:val="00A40A5E"/>
    <w:rsid w:val="00A40D65"/>
    <w:rsid w:val="00A44F44"/>
    <w:rsid w:val="00A50358"/>
    <w:rsid w:val="00A529CF"/>
    <w:rsid w:val="00A53695"/>
    <w:rsid w:val="00A560DC"/>
    <w:rsid w:val="00A63F65"/>
    <w:rsid w:val="00A66535"/>
    <w:rsid w:val="00A70BAD"/>
    <w:rsid w:val="00A70CB1"/>
    <w:rsid w:val="00A70DCF"/>
    <w:rsid w:val="00A74DD9"/>
    <w:rsid w:val="00A802F0"/>
    <w:rsid w:val="00A81300"/>
    <w:rsid w:val="00A83BA4"/>
    <w:rsid w:val="00A84491"/>
    <w:rsid w:val="00A91F10"/>
    <w:rsid w:val="00A94647"/>
    <w:rsid w:val="00A96909"/>
    <w:rsid w:val="00AA0181"/>
    <w:rsid w:val="00AA44A2"/>
    <w:rsid w:val="00AA6633"/>
    <w:rsid w:val="00AA6D53"/>
    <w:rsid w:val="00AB3DEB"/>
    <w:rsid w:val="00AC64B1"/>
    <w:rsid w:val="00AC7205"/>
    <w:rsid w:val="00AC7FE2"/>
    <w:rsid w:val="00AD0FE3"/>
    <w:rsid w:val="00AD6444"/>
    <w:rsid w:val="00AE78D7"/>
    <w:rsid w:val="00AE7B26"/>
    <w:rsid w:val="00AF62AE"/>
    <w:rsid w:val="00B042F4"/>
    <w:rsid w:val="00B10345"/>
    <w:rsid w:val="00B136AA"/>
    <w:rsid w:val="00B151E8"/>
    <w:rsid w:val="00B2124B"/>
    <w:rsid w:val="00B259B3"/>
    <w:rsid w:val="00B259E0"/>
    <w:rsid w:val="00B26CF6"/>
    <w:rsid w:val="00B2727E"/>
    <w:rsid w:val="00B272EC"/>
    <w:rsid w:val="00B3252E"/>
    <w:rsid w:val="00B3279B"/>
    <w:rsid w:val="00B32D9B"/>
    <w:rsid w:val="00B341F3"/>
    <w:rsid w:val="00B37611"/>
    <w:rsid w:val="00B43404"/>
    <w:rsid w:val="00B52AEE"/>
    <w:rsid w:val="00B55D29"/>
    <w:rsid w:val="00B57023"/>
    <w:rsid w:val="00B57553"/>
    <w:rsid w:val="00B61390"/>
    <w:rsid w:val="00B719BF"/>
    <w:rsid w:val="00B76F2A"/>
    <w:rsid w:val="00B774F5"/>
    <w:rsid w:val="00B77FE7"/>
    <w:rsid w:val="00B835A5"/>
    <w:rsid w:val="00B83601"/>
    <w:rsid w:val="00B83B27"/>
    <w:rsid w:val="00B85474"/>
    <w:rsid w:val="00B871FE"/>
    <w:rsid w:val="00B87D7C"/>
    <w:rsid w:val="00B908B5"/>
    <w:rsid w:val="00B9156A"/>
    <w:rsid w:val="00B918A8"/>
    <w:rsid w:val="00B94242"/>
    <w:rsid w:val="00BA54DB"/>
    <w:rsid w:val="00BA61CD"/>
    <w:rsid w:val="00BB1409"/>
    <w:rsid w:val="00BC0568"/>
    <w:rsid w:val="00BC79DB"/>
    <w:rsid w:val="00BD0D47"/>
    <w:rsid w:val="00BD2780"/>
    <w:rsid w:val="00BD2ED8"/>
    <w:rsid w:val="00BD3B76"/>
    <w:rsid w:val="00BD67A2"/>
    <w:rsid w:val="00BE105B"/>
    <w:rsid w:val="00BE714F"/>
    <w:rsid w:val="00BF0EAD"/>
    <w:rsid w:val="00BF2F89"/>
    <w:rsid w:val="00BF7B08"/>
    <w:rsid w:val="00C024D9"/>
    <w:rsid w:val="00C03822"/>
    <w:rsid w:val="00C06CEA"/>
    <w:rsid w:val="00C1281A"/>
    <w:rsid w:val="00C14E58"/>
    <w:rsid w:val="00C1681E"/>
    <w:rsid w:val="00C218C3"/>
    <w:rsid w:val="00C40F15"/>
    <w:rsid w:val="00C4326B"/>
    <w:rsid w:val="00C44222"/>
    <w:rsid w:val="00C45340"/>
    <w:rsid w:val="00C47A3C"/>
    <w:rsid w:val="00C55AD8"/>
    <w:rsid w:val="00C62395"/>
    <w:rsid w:val="00C6284F"/>
    <w:rsid w:val="00C71D5A"/>
    <w:rsid w:val="00C721F5"/>
    <w:rsid w:val="00C731FC"/>
    <w:rsid w:val="00C73A6C"/>
    <w:rsid w:val="00C7536B"/>
    <w:rsid w:val="00C76AED"/>
    <w:rsid w:val="00C76CA6"/>
    <w:rsid w:val="00C771A4"/>
    <w:rsid w:val="00C83482"/>
    <w:rsid w:val="00C84046"/>
    <w:rsid w:val="00C87DAE"/>
    <w:rsid w:val="00C9417C"/>
    <w:rsid w:val="00C942F0"/>
    <w:rsid w:val="00C94CA1"/>
    <w:rsid w:val="00C96234"/>
    <w:rsid w:val="00C96B49"/>
    <w:rsid w:val="00CA230A"/>
    <w:rsid w:val="00CA2CA9"/>
    <w:rsid w:val="00CA7607"/>
    <w:rsid w:val="00CC1145"/>
    <w:rsid w:val="00CC2388"/>
    <w:rsid w:val="00CD37FF"/>
    <w:rsid w:val="00CE01B7"/>
    <w:rsid w:val="00CE174D"/>
    <w:rsid w:val="00CE2F18"/>
    <w:rsid w:val="00CE3107"/>
    <w:rsid w:val="00CE44D8"/>
    <w:rsid w:val="00CE6466"/>
    <w:rsid w:val="00CE6D4E"/>
    <w:rsid w:val="00CE74BA"/>
    <w:rsid w:val="00CF0071"/>
    <w:rsid w:val="00CF3EBF"/>
    <w:rsid w:val="00CF42C3"/>
    <w:rsid w:val="00D04E30"/>
    <w:rsid w:val="00D132C7"/>
    <w:rsid w:val="00D13742"/>
    <w:rsid w:val="00D1577F"/>
    <w:rsid w:val="00D17D67"/>
    <w:rsid w:val="00D2167D"/>
    <w:rsid w:val="00D27317"/>
    <w:rsid w:val="00D30782"/>
    <w:rsid w:val="00D3245B"/>
    <w:rsid w:val="00D406CA"/>
    <w:rsid w:val="00D5364B"/>
    <w:rsid w:val="00D60353"/>
    <w:rsid w:val="00D61A72"/>
    <w:rsid w:val="00D63084"/>
    <w:rsid w:val="00D64F13"/>
    <w:rsid w:val="00D6717B"/>
    <w:rsid w:val="00D70D20"/>
    <w:rsid w:val="00D73717"/>
    <w:rsid w:val="00D7393F"/>
    <w:rsid w:val="00D76B7B"/>
    <w:rsid w:val="00D828B8"/>
    <w:rsid w:val="00D833E1"/>
    <w:rsid w:val="00D841E7"/>
    <w:rsid w:val="00D85E16"/>
    <w:rsid w:val="00D85FE0"/>
    <w:rsid w:val="00D900B6"/>
    <w:rsid w:val="00D902F8"/>
    <w:rsid w:val="00D93440"/>
    <w:rsid w:val="00D95C83"/>
    <w:rsid w:val="00DA2063"/>
    <w:rsid w:val="00DA2D6F"/>
    <w:rsid w:val="00DA3226"/>
    <w:rsid w:val="00DA53DE"/>
    <w:rsid w:val="00DB3D1C"/>
    <w:rsid w:val="00DC2C01"/>
    <w:rsid w:val="00DC2C6C"/>
    <w:rsid w:val="00DC309D"/>
    <w:rsid w:val="00DD07D4"/>
    <w:rsid w:val="00DD14D0"/>
    <w:rsid w:val="00DD5485"/>
    <w:rsid w:val="00DD631D"/>
    <w:rsid w:val="00DD6CC7"/>
    <w:rsid w:val="00DD6D16"/>
    <w:rsid w:val="00DD780F"/>
    <w:rsid w:val="00DD7914"/>
    <w:rsid w:val="00DE5DD9"/>
    <w:rsid w:val="00DF0C2C"/>
    <w:rsid w:val="00DF1655"/>
    <w:rsid w:val="00DF2BB1"/>
    <w:rsid w:val="00DF40D0"/>
    <w:rsid w:val="00E0140B"/>
    <w:rsid w:val="00E02770"/>
    <w:rsid w:val="00E052D2"/>
    <w:rsid w:val="00E0561B"/>
    <w:rsid w:val="00E06BFA"/>
    <w:rsid w:val="00E10046"/>
    <w:rsid w:val="00E13F67"/>
    <w:rsid w:val="00E16C2D"/>
    <w:rsid w:val="00E20316"/>
    <w:rsid w:val="00E23FD2"/>
    <w:rsid w:val="00E25674"/>
    <w:rsid w:val="00E26DB5"/>
    <w:rsid w:val="00E27D3A"/>
    <w:rsid w:val="00E317F6"/>
    <w:rsid w:val="00E351FA"/>
    <w:rsid w:val="00E36A38"/>
    <w:rsid w:val="00E42528"/>
    <w:rsid w:val="00E466A4"/>
    <w:rsid w:val="00E4783A"/>
    <w:rsid w:val="00E47CFF"/>
    <w:rsid w:val="00E47E27"/>
    <w:rsid w:val="00E54D36"/>
    <w:rsid w:val="00E5581F"/>
    <w:rsid w:val="00E5591F"/>
    <w:rsid w:val="00E57894"/>
    <w:rsid w:val="00E62E0C"/>
    <w:rsid w:val="00E65AE8"/>
    <w:rsid w:val="00E668B3"/>
    <w:rsid w:val="00E67E60"/>
    <w:rsid w:val="00E701BF"/>
    <w:rsid w:val="00E7446B"/>
    <w:rsid w:val="00E77D10"/>
    <w:rsid w:val="00E82517"/>
    <w:rsid w:val="00E82E53"/>
    <w:rsid w:val="00E82F0F"/>
    <w:rsid w:val="00E90374"/>
    <w:rsid w:val="00E92BF2"/>
    <w:rsid w:val="00E939F2"/>
    <w:rsid w:val="00E93AA0"/>
    <w:rsid w:val="00E948EE"/>
    <w:rsid w:val="00E95068"/>
    <w:rsid w:val="00E95750"/>
    <w:rsid w:val="00E97255"/>
    <w:rsid w:val="00EA033A"/>
    <w:rsid w:val="00EB4420"/>
    <w:rsid w:val="00EB4478"/>
    <w:rsid w:val="00EC1F90"/>
    <w:rsid w:val="00EC3183"/>
    <w:rsid w:val="00EC33F2"/>
    <w:rsid w:val="00EC522F"/>
    <w:rsid w:val="00EC67F3"/>
    <w:rsid w:val="00EC688C"/>
    <w:rsid w:val="00ED035F"/>
    <w:rsid w:val="00ED3F5D"/>
    <w:rsid w:val="00ED63C4"/>
    <w:rsid w:val="00EE176F"/>
    <w:rsid w:val="00EE3C50"/>
    <w:rsid w:val="00EE6071"/>
    <w:rsid w:val="00EF09CB"/>
    <w:rsid w:val="00EF1022"/>
    <w:rsid w:val="00EF4400"/>
    <w:rsid w:val="00EF7D08"/>
    <w:rsid w:val="00F0082D"/>
    <w:rsid w:val="00F033EF"/>
    <w:rsid w:val="00F10CFD"/>
    <w:rsid w:val="00F13BE0"/>
    <w:rsid w:val="00F20525"/>
    <w:rsid w:val="00F225E7"/>
    <w:rsid w:val="00F24152"/>
    <w:rsid w:val="00F24252"/>
    <w:rsid w:val="00F3167F"/>
    <w:rsid w:val="00F31CD3"/>
    <w:rsid w:val="00F3326E"/>
    <w:rsid w:val="00F33FF2"/>
    <w:rsid w:val="00F3587F"/>
    <w:rsid w:val="00F4112B"/>
    <w:rsid w:val="00F4257B"/>
    <w:rsid w:val="00F4393F"/>
    <w:rsid w:val="00F45E62"/>
    <w:rsid w:val="00F47FC6"/>
    <w:rsid w:val="00F5033B"/>
    <w:rsid w:val="00F50B15"/>
    <w:rsid w:val="00F53DFE"/>
    <w:rsid w:val="00F61772"/>
    <w:rsid w:val="00F6201E"/>
    <w:rsid w:val="00F63A6F"/>
    <w:rsid w:val="00F63EFC"/>
    <w:rsid w:val="00F64281"/>
    <w:rsid w:val="00F65F69"/>
    <w:rsid w:val="00F7527C"/>
    <w:rsid w:val="00F76EDB"/>
    <w:rsid w:val="00F825E9"/>
    <w:rsid w:val="00F8263C"/>
    <w:rsid w:val="00F872D5"/>
    <w:rsid w:val="00F934E1"/>
    <w:rsid w:val="00F94FEA"/>
    <w:rsid w:val="00F95AD3"/>
    <w:rsid w:val="00F96B80"/>
    <w:rsid w:val="00F96F3C"/>
    <w:rsid w:val="00F978FB"/>
    <w:rsid w:val="00F97E36"/>
    <w:rsid w:val="00FA00F4"/>
    <w:rsid w:val="00FA3F53"/>
    <w:rsid w:val="00FA4F1C"/>
    <w:rsid w:val="00FA601A"/>
    <w:rsid w:val="00FB06AF"/>
    <w:rsid w:val="00FB0BE9"/>
    <w:rsid w:val="00FB0D27"/>
    <w:rsid w:val="00FB32F6"/>
    <w:rsid w:val="00FB578D"/>
    <w:rsid w:val="00FB5BDB"/>
    <w:rsid w:val="00FB74DD"/>
    <w:rsid w:val="00FC6E05"/>
    <w:rsid w:val="00FD296F"/>
    <w:rsid w:val="00FD63FD"/>
    <w:rsid w:val="00FD75AB"/>
    <w:rsid w:val="00FE1633"/>
    <w:rsid w:val="00FF358D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A933"/>
  <w15:chartTrackingRefBased/>
  <w15:docId w15:val="{D3B8660E-35B2-4A3A-A837-37F7E4B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2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587A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422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2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2289"/>
    <w:pPr>
      <w:spacing w:after="100"/>
      <w:ind w:left="220"/>
    </w:pPr>
  </w:style>
  <w:style w:type="table" w:styleId="TableGrid">
    <w:name w:val="Table Grid"/>
    <w:basedOn w:val="TableNormal"/>
    <w:uiPriority w:val="39"/>
    <w:rsid w:val="0023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A43"/>
    <w:pPr>
      <w:ind w:left="720"/>
      <w:contextualSpacing/>
    </w:pPr>
  </w:style>
  <w:style w:type="paragraph" w:styleId="NoSpacing">
    <w:name w:val="No Spacing"/>
    <w:uiPriority w:val="1"/>
    <w:qFormat/>
    <w:rsid w:val="00B915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42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JustifiedLeft0cm">
    <w:name w:val="Style Justified Left:  0 cm"/>
    <w:basedOn w:val="Normal"/>
    <w:rsid w:val="00A018D8"/>
    <w:pPr>
      <w:spacing w:after="0" w:line="240" w:lineRule="auto"/>
      <w:jc w:val="both"/>
    </w:pPr>
    <w:rPr>
      <w:rFonts w:ascii="Arial" w:eastAsia="Times New Roman" w:hAnsi="Arial" w:cs="Times New Roman"/>
      <w:color w:val="FF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C4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E7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C3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7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255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8D"/>
  </w:style>
  <w:style w:type="paragraph" w:styleId="Footer">
    <w:name w:val="footer"/>
    <w:basedOn w:val="Normal"/>
    <w:link w:val="FooterChar"/>
    <w:uiPriority w:val="99"/>
    <w:unhideWhenUsed/>
    <w:rsid w:val="007A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8D"/>
  </w:style>
  <w:style w:type="character" w:styleId="UnresolvedMention">
    <w:name w:val="Unresolved Mention"/>
    <w:basedOn w:val="DefaultParagraphFont"/>
    <w:uiPriority w:val="99"/>
    <w:semiHidden/>
    <w:unhideWhenUsed/>
    <w:rsid w:val="00F4112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76438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4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3141-3766-6846-89CF-9129A63A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Aegis Network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Akshintala</dc:creator>
  <cp:keywords/>
  <cp:lastModifiedBy>Ujjwal Ujjwal (CHE Proximity)</cp:lastModifiedBy>
  <cp:revision>98</cp:revision>
  <dcterms:created xsi:type="dcterms:W3CDTF">2021-06-20T03:52:00Z</dcterms:created>
  <dcterms:modified xsi:type="dcterms:W3CDTF">2021-06-20T04:35:00Z</dcterms:modified>
</cp:coreProperties>
</file>